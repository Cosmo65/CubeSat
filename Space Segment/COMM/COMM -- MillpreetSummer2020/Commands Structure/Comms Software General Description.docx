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4324" w14:textId="5944B01C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B24FC3C" w14:textId="0C7B2AD3" w:rsidR="004402CA" w:rsidRDefault="004402CA" w:rsidP="004402CA">
      <w:pPr>
        <w:pStyle w:val="NoSpacing"/>
      </w:pPr>
      <w:r>
        <w:t>Created by: Mil</w:t>
      </w:r>
      <w:r w:rsidR="00577245">
        <w:t>l</w:t>
      </w:r>
      <w:r>
        <w:t>preet Kamboj</w:t>
      </w:r>
    </w:p>
    <w:p w14:paraId="440D6891" w14:textId="445E2DD4" w:rsidR="004402CA" w:rsidRDefault="004402CA" w:rsidP="004402CA">
      <w:pPr>
        <w:pStyle w:val="NoSpacing"/>
      </w:pPr>
      <w:r>
        <w:t>Edited by: Nick Mitchell and Alexis Pascual</w:t>
      </w:r>
    </w:p>
    <w:p w14:paraId="3321964B" w14:textId="0986F10B" w:rsidR="00E2062A" w:rsidRPr="00E2062A" w:rsidRDefault="004402CA" w:rsidP="00E2062A">
      <w:r>
        <w:t xml:space="preserve">Last Time Edited: </w:t>
      </w:r>
      <w:r>
        <w:fldChar w:fldCharType="begin"/>
      </w:r>
      <w:r>
        <w:instrText xml:space="preserve"> DATE \@ "yyyy-MM-dd" </w:instrText>
      </w:r>
      <w:r>
        <w:fldChar w:fldCharType="separate"/>
      </w:r>
      <w:r w:rsidR="00724D07">
        <w:rPr>
          <w:noProof/>
        </w:rPr>
        <w:t>2020-06-29</w:t>
      </w:r>
      <w:r>
        <w:fldChar w:fldCharType="end"/>
      </w:r>
    </w:p>
    <w:p w14:paraId="2A8F8966" w14:textId="5090BEB4" w:rsidR="00532269" w:rsidRDefault="006925AA" w:rsidP="008134DA">
      <w:pPr>
        <w:pStyle w:val="Heading1"/>
      </w:pPr>
      <w:del w:id="0" w:author="Nick Mitchell" w:date="2020-06-29T14:10:00Z">
        <w:r w:rsidDel="00BA50A3">
          <w:delText>4</w:delText>
        </w:r>
        <w:r w:rsidR="005F4190" w:rsidDel="00BA50A3">
          <w:delText xml:space="preserve"> </w:delText>
        </w:r>
      </w:del>
      <w:r w:rsidR="004402CA">
        <w:t>D</w:t>
      </w:r>
      <w:r w:rsidR="005F4190">
        <w:t xml:space="preserve">ata </w:t>
      </w:r>
      <w:r w:rsidR="004402CA">
        <w:t>T</w:t>
      </w:r>
      <w:r w:rsidR="005F4190">
        <w:t xml:space="preserve">ransfer </w:t>
      </w:r>
      <w:r w:rsidR="004402CA">
        <w:t>M</w:t>
      </w:r>
      <w:r w:rsidR="005F4190">
        <w:t xml:space="preserve">odes </w:t>
      </w:r>
      <w:r w:rsidR="004402CA">
        <w:t>D</w:t>
      </w:r>
      <w:r w:rsidR="005F4190">
        <w:t>esigned:</w:t>
      </w:r>
    </w:p>
    <w:p w14:paraId="7925E31B" w14:textId="0076697E" w:rsidR="006925AA" w:rsidRDefault="006925AA" w:rsidP="005F4190">
      <w:pPr>
        <w:pStyle w:val="ListParagraph"/>
        <w:numPr>
          <w:ilvl w:val="0"/>
          <w:numId w:val="1"/>
        </w:numPr>
        <w:tabs>
          <w:tab w:val="left" w:pos="709"/>
        </w:tabs>
        <w:rPr>
          <w:ins w:id="1" w:author="Nick Mitchell" w:date="2020-06-29T13:25:00Z"/>
        </w:rPr>
      </w:pPr>
      <w:del w:id="2" w:author="Nick Mitchell" w:date="2020-06-29T13:22:00Z">
        <w:r w:rsidDel="00724D07">
          <w:delText xml:space="preserve">Download </w:delText>
        </w:r>
      </w:del>
      <w:ins w:id="3" w:author="Nick Mitchell" w:date="2020-06-29T13:22:00Z">
        <w:r w:rsidR="00724D07">
          <w:t>Downlink</w:t>
        </w:r>
        <w:r w:rsidR="00724D07">
          <w:t xml:space="preserve"> </w:t>
        </w:r>
      </w:ins>
      <w:r>
        <w:t xml:space="preserve">Telemetry and Housekeeping data </w:t>
      </w:r>
    </w:p>
    <w:p w14:paraId="59B9B8AD" w14:textId="26F61F69" w:rsidR="00724D07" w:rsidRDefault="00724D07" w:rsidP="00724D07">
      <w:pPr>
        <w:pStyle w:val="ListParagraph"/>
        <w:numPr>
          <w:ilvl w:val="1"/>
          <w:numId w:val="1"/>
        </w:numPr>
        <w:tabs>
          <w:tab w:val="left" w:pos="709"/>
        </w:tabs>
        <w:rPr>
          <w:ins w:id="4" w:author="Nick Mitchell" w:date="2020-06-29T14:08:00Z"/>
        </w:rPr>
      </w:pPr>
      <w:ins w:id="5" w:author="Nick Mitchell" w:date="2020-06-29T13:25:00Z">
        <w:r>
          <w:t>Instantaneous Housekeeping data</w:t>
        </w:r>
      </w:ins>
    </w:p>
    <w:p w14:paraId="4B1FC128" w14:textId="0B7E1869" w:rsidR="001A034A" w:rsidRDefault="001A034A" w:rsidP="001A034A">
      <w:pPr>
        <w:pStyle w:val="ListParagraph"/>
        <w:numPr>
          <w:ilvl w:val="1"/>
          <w:numId w:val="1"/>
        </w:numPr>
        <w:tabs>
          <w:tab w:val="left" w:pos="709"/>
        </w:tabs>
        <w:rPr>
          <w:ins w:id="6" w:author="Nick Mitchell" w:date="2020-06-29T13:25:00Z"/>
        </w:rPr>
      </w:pPr>
      <w:ins w:id="7" w:author="Nick Mitchell" w:date="2020-06-29T14:08:00Z">
        <w:r>
          <w:t xml:space="preserve">List files on </w:t>
        </w:r>
        <w:proofErr w:type="spellStart"/>
        <w:r>
          <w:t>Cubesat</w:t>
        </w:r>
      </w:ins>
      <w:proofErr w:type="spellEnd"/>
    </w:p>
    <w:p w14:paraId="0A511671" w14:textId="3215D6EE" w:rsidR="00724D07" w:rsidRDefault="00FB344A" w:rsidP="00724D07">
      <w:pPr>
        <w:pStyle w:val="ListParagraph"/>
        <w:numPr>
          <w:ilvl w:val="1"/>
          <w:numId w:val="1"/>
        </w:numPr>
        <w:tabs>
          <w:tab w:val="left" w:pos="709"/>
        </w:tabs>
        <w:pPrChange w:id="8" w:author="Nick Mitchell" w:date="2020-06-29T13:25:00Z">
          <w:pPr>
            <w:pStyle w:val="ListParagraph"/>
            <w:numPr>
              <w:numId w:val="1"/>
            </w:numPr>
            <w:tabs>
              <w:tab w:val="left" w:pos="709"/>
            </w:tabs>
            <w:ind w:hanging="360"/>
          </w:pPr>
        </w:pPrChange>
      </w:pPr>
      <w:ins w:id="9" w:author="Nick Mitchell" w:date="2020-06-29T13:34:00Z">
        <w:r>
          <w:t>Dow</w:t>
        </w:r>
      </w:ins>
      <w:ins w:id="10" w:author="Nick Mitchell" w:date="2020-06-29T13:35:00Z">
        <w:r>
          <w:t>nlink</w:t>
        </w:r>
      </w:ins>
      <w:ins w:id="11" w:author="Nick Mitchell" w:date="2020-06-29T13:26:00Z">
        <w:r w:rsidR="00724D07">
          <w:t xml:space="preserve"> telemetry and housekeeping data</w:t>
        </w:r>
      </w:ins>
      <w:ins w:id="12" w:author="Nick Mitchell" w:date="2020-06-29T13:35:00Z">
        <w:r>
          <w:t xml:space="preserve"> from x time. </w:t>
        </w:r>
      </w:ins>
    </w:p>
    <w:p w14:paraId="5F96D2D6" w14:textId="27D065B7" w:rsidR="005F4190" w:rsidRDefault="006769C8" w:rsidP="005F4190">
      <w:pPr>
        <w:pStyle w:val="ListParagraph"/>
        <w:numPr>
          <w:ilvl w:val="0"/>
          <w:numId w:val="1"/>
        </w:numPr>
        <w:tabs>
          <w:tab w:val="left" w:pos="709"/>
        </w:tabs>
      </w:pPr>
      <w:del w:id="13" w:author="Nick Mitchell" w:date="2020-06-29T13:21:00Z">
        <w:r w:rsidDel="00724D07">
          <w:delText xml:space="preserve">Download </w:delText>
        </w:r>
      </w:del>
      <w:ins w:id="14" w:author="Nick Mitchell" w:date="2020-06-29T13:21:00Z">
        <w:r w:rsidR="00724D07">
          <w:t>Down</w:t>
        </w:r>
        <w:r w:rsidR="00724D07">
          <w:t>link</w:t>
        </w:r>
        <w:r w:rsidR="00724D07">
          <w:t xml:space="preserve"> </w:t>
        </w:r>
      </w:ins>
      <w:r w:rsidR="005F4190">
        <w:t>Image</w:t>
      </w:r>
      <w:r>
        <w:t>s</w:t>
      </w:r>
      <w:r w:rsidR="005F4190">
        <w:t xml:space="preserve">  </w:t>
      </w:r>
    </w:p>
    <w:p w14:paraId="6406B0E3" w14:textId="77777777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</w:pPr>
      <w:r w:rsidRPr="004402CA">
        <w:t>Send image thumbnails</w:t>
      </w:r>
    </w:p>
    <w:p w14:paraId="2F76D94F" w14:textId="78791FD3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</w:pPr>
      <w:r w:rsidRPr="004402CA">
        <w:t>send specific image</w:t>
      </w:r>
    </w:p>
    <w:p w14:paraId="59C6EBD2" w14:textId="0644B967" w:rsidR="004402CA" w:rsidRDefault="00724D07" w:rsidP="004402CA">
      <w:pPr>
        <w:pStyle w:val="ListParagraph"/>
        <w:numPr>
          <w:ilvl w:val="0"/>
          <w:numId w:val="1"/>
        </w:numPr>
        <w:tabs>
          <w:tab w:val="left" w:pos="709"/>
        </w:tabs>
      </w:pPr>
      <w:ins w:id="15" w:author="Nick Mitchell" w:date="2020-06-29T13:28:00Z">
        <w:r>
          <w:t>Schedule</w:t>
        </w:r>
      </w:ins>
      <w:del w:id="16" w:author="Nick Mitchell" w:date="2020-06-29T13:28:00Z">
        <w:r w:rsidR="006769C8" w:rsidDel="00724D07">
          <w:delText>Acquire</w:delText>
        </w:r>
      </w:del>
      <w:r w:rsidR="006769C8">
        <w:t xml:space="preserve"> Image</w:t>
      </w:r>
      <w:ins w:id="17" w:author="Nick Mitchell" w:date="2020-06-29T13:28:00Z">
        <w:r>
          <w:t xml:space="preserve"> Capture </w:t>
        </w:r>
      </w:ins>
    </w:p>
    <w:p w14:paraId="6FC4759E" w14:textId="4D76FECB" w:rsidR="004402CA" w:rsidRDefault="004402CA" w:rsidP="00577245">
      <w:pPr>
        <w:pStyle w:val="ListParagraph"/>
        <w:numPr>
          <w:ilvl w:val="1"/>
          <w:numId w:val="1"/>
        </w:numPr>
        <w:tabs>
          <w:tab w:val="left" w:pos="709"/>
        </w:tabs>
      </w:pPr>
      <w:r>
        <w:t xml:space="preserve">Capture image(s) with at x time. </w:t>
      </w:r>
    </w:p>
    <w:p w14:paraId="38235234" w14:textId="289F206B" w:rsidR="00E2062A" w:rsidRDefault="005F4190" w:rsidP="00577245">
      <w:pPr>
        <w:pStyle w:val="ListParagraph"/>
        <w:numPr>
          <w:ilvl w:val="0"/>
          <w:numId w:val="1"/>
        </w:numPr>
        <w:tabs>
          <w:tab w:val="left" w:pos="709"/>
        </w:tabs>
        <w:rPr>
          <w:ins w:id="18" w:author="Nick Mitchell" w:date="2020-06-29T13:29:00Z"/>
        </w:rPr>
      </w:pPr>
      <w:r>
        <w:t xml:space="preserve">Onboard Computing </w:t>
      </w:r>
      <w:commentRangeStart w:id="19"/>
      <w:r>
        <w:t>Update</w:t>
      </w:r>
      <w:commentRangeEnd w:id="19"/>
      <w:r w:rsidR="00D54E10">
        <w:rPr>
          <w:rStyle w:val="CommentReference"/>
        </w:rPr>
        <w:commentReference w:id="19"/>
      </w:r>
      <w:r>
        <w:t xml:space="preserve"> </w:t>
      </w:r>
      <w:r w:rsidR="003D43F0">
        <w:t>Command</w:t>
      </w:r>
    </w:p>
    <w:p w14:paraId="7BAB7B97" w14:textId="4FAA1D4D" w:rsidR="00FB344A" w:rsidRDefault="00FB344A" w:rsidP="00FB344A">
      <w:pPr>
        <w:pStyle w:val="ListParagraph"/>
        <w:numPr>
          <w:ilvl w:val="1"/>
          <w:numId w:val="1"/>
        </w:numPr>
        <w:tabs>
          <w:tab w:val="left" w:pos="709"/>
        </w:tabs>
        <w:pPrChange w:id="20" w:author="Nick Mitchell" w:date="2020-06-29T13:29:00Z">
          <w:pPr>
            <w:pStyle w:val="ListParagraph"/>
            <w:numPr>
              <w:numId w:val="1"/>
            </w:numPr>
            <w:tabs>
              <w:tab w:val="left" w:pos="709"/>
            </w:tabs>
            <w:ind w:hanging="360"/>
          </w:pPr>
        </w:pPrChange>
      </w:pPr>
      <w:ins w:id="21" w:author="Nick Mitchell" w:date="2020-06-29T13:29:00Z">
        <w:r>
          <w:t xml:space="preserve">Can include system image or select files on </w:t>
        </w:r>
        <w:proofErr w:type="spellStart"/>
        <w:r>
          <w:t>Cubesat</w:t>
        </w:r>
        <w:proofErr w:type="spellEnd"/>
        <w:r>
          <w:t>.</w:t>
        </w:r>
      </w:ins>
    </w:p>
    <w:p w14:paraId="1F48EEA7" w14:textId="0305A2AD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  <w:rPr>
          <w:ins w:id="22" w:author="Nick Mitchell" w:date="2020-06-29T13:22:00Z"/>
        </w:rPr>
      </w:pPr>
      <w:r>
        <w:t xml:space="preserve">Stop all communications (IARU requirement as well) </w:t>
      </w:r>
    </w:p>
    <w:p w14:paraId="0A3E6F50" w14:textId="4EF9B08B" w:rsidR="00724D07" w:rsidRDefault="00724D07" w:rsidP="00E2062A">
      <w:pPr>
        <w:pStyle w:val="ListParagraph"/>
        <w:numPr>
          <w:ilvl w:val="0"/>
          <w:numId w:val="1"/>
        </w:numPr>
        <w:tabs>
          <w:tab w:val="left" w:pos="709"/>
        </w:tabs>
        <w:rPr>
          <w:ins w:id="23" w:author="Nick Mitchell" w:date="2020-06-29T13:28:00Z"/>
        </w:rPr>
      </w:pPr>
      <w:ins w:id="24" w:author="Nick Mitchell" w:date="2020-06-29T13:23:00Z">
        <w:r>
          <w:t xml:space="preserve">Uplink </w:t>
        </w:r>
      </w:ins>
      <w:ins w:id="25" w:author="Nick Mitchell" w:date="2020-06-29T13:22:00Z">
        <w:r>
          <w:t xml:space="preserve">Telecommands </w:t>
        </w:r>
      </w:ins>
    </w:p>
    <w:p w14:paraId="0876F798" w14:textId="2E5C47F1" w:rsidR="00724D07" w:rsidRDefault="00724D07" w:rsidP="00724D07">
      <w:pPr>
        <w:pStyle w:val="ListParagraph"/>
        <w:numPr>
          <w:ilvl w:val="1"/>
          <w:numId w:val="1"/>
        </w:numPr>
        <w:tabs>
          <w:tab w:val="left" w:pos="709"/>
        </w:tabs>
        <w:rPr>
          <w:ins w:id="26" w:author="Nick Mitchell" w:date="2020-06-29T13:28:00Z"/>
        </w:rPr>
      </w:pPr>
      <w:ins w:id="27" w:author="Nick Mitchell" w:date="2020-06-29T13:28:00Z">
        <w:r>
          <w:t xml:space="preserve">Reformat SD card </w:t>
        </w:r>
      </w:ins>
    </w:p>
    <w:p w14:paraId="2540A8FE" w14:textId="6D81A734" w:rsidR="00724D07" w:rsidRDefault="00724D07" w:rsidP="00724D07">
      <w:pPr>
        <w:pStyle w:val="ListParagraph"/>
        <w:numPr>
          <w:ilvl w:val="1"/>
          <w:numId w:val="1"/>
        </w:numPr>
        <w:tabs>
          <w:tab w:val="left" w:pos="709"/>
        </w:tabs>
        <w:rPr>
          <w:ins w:id="28" w:author="Nick Mitchell" w:date="2020-06-29T13:29:00Z"/>
        </w:rPr>
      </w:pPr>
      <w:ins w:id="29" w:author="Nick Mitchell" w:date="2020-06-29T13:29:00Z">
        <w:r>
          <w:t>U</w:t>
        </w:r>
      </w:ins>
      <w:ins w:id="30" w:author="Nick Mitchell" w:date="2020-06-29T13:28:00Z">
        <w:r>
          <w:t>p</w:t>
        </w:r>
      </w:ins>
      <w:ins w:id="31" w:author="Nick Mitchell" w:date="2020-06-29T13:29:00Z">
        <w:r>
          <w:t xml:space="preserve">date TLE values </w:t>
        </w:r>
      </w:ins>
    </w:p>
    <w:p w14:paraId="7B1DA598" w14:textId="5AD17943" w:rsidR="00724D07" w:rsidRDefault="00356C62" w:rsidP="00724D07">
      <w:pPr>
        <w:pStyle w:val="ListParagraph"/>
        <w:numPr>
          <w:ilvl w:val="1"/>
          <w:numId w:val="1"/>
        </w:numPr>
        <w:tabs>
          <w:tab w:val="left" w:pos="709"/>
        </w:tabs>
        <w:rPr>
          <w:ins w:id="32" w:author="Nick Mitchell" w:date="2020-06-29T14:11:00Z"/>
        </w:rPr>
      </w:pPr>
      <w:ins w:id="33" w:author="Nick Mitchell" w:date="2020-06-29T13:35:00Z">
        <w:r>
          <w:t>Delete file(s)</w:t>
        </w:r>
      </w:ins>
    </w:p>
    <w:p w14:paraId="3125DF19" w14:textId="11C46090" w:rsidR="00833985" w:rsidRDefault="00833985" w:rsidP="00724D07">
      <w:pPr>
        <w:pStyle w:val="ListParagraph"/>
        <w:numPr>
          <w:ilvl w:val="1"/>
          <w:numId w:val="1"/>
        </w:numPr>
        <w:tabs>
          <w:tab w:val="left" w:pos="709"/>
        </w:tabs>
        <w:rPr>
          <w:ins w:id="34" w:author="Nick Mitchell" w:date="2020-06-29T14:10:00Z"/>
        </w:rPr>
      </w:pPr>
      <w:ins w:id="35" w:author="Nick Mitchell" w:date="2020-06-29T14:11:00Z">
        <w:r>
          <w:t>Reboot system</w:t>
        </w:r>
      </w:ins>
    </w:p>
    <w:p w14:paraId="6A0E961C" w14:textId="3362D624" w:rsidR="00A6395D" w:rsidRDefault="00A6395D" w:rsidP="00724D07">
      <w:pPr>
        <w:pStyle w:val="ListParagraph"/>
        <w:numPr>
          <w:ilvl w:val="1"/>
          <w:numId w:val="1"/>
        </w:numPr>
        <w:tabs>
          <w:tab w:val="left" w:pos="709"/>
        </w:tabs>
        <w:pPrChange w:id="36" w:author="Nick Mitchell" w:date="2020-06-29T13:28:00Z">
          <w:pPr>
            <w:pStyle w:val="ListParagraph"/>
            <w:numPr>
              <w:numId w:val="1"/>
            </w:numPr>
            <w:tabs>
              <w:tab w:val="left" w:pos="709"/>
            </w:tabs>
            <w:ind w:hanging="360"/>
          </w:pPr>
        </w:pPrChange>
      </w:pPr>
      <w:ins w:id="37" w:author="Nick Mitchell" w:date="2020-06-29T14:10:00Z">
        <w:r>
          <w:t xml:space="preserve">Schedule rotation of </w:t>
        </w:r>
        <w:proofErr w:type="spellStart"/>
        <w:r>
          <w:t>Cubesat</w:t>
        </w:r>
        <w:proofErr w:type="spellEnd"/>
        <w:r>
          <w:t xml:space="preserve"> for power generation purposes. </w:t>
        </w:r>
      </w:ins>
    </w:p>
    <w:p w14:paraId="3E157566" w14:textId="6D952D0A" w:rsidR="00E2062A" w:rsidRDefault="00E2062A" w:rsidP="008134DA">
      <w:pPr>
        <w:pStyle w:val="Heading1"/>
      </w:pPr>
      <w:r>
        <w:t>Frame</w:t>
      </w:r>
      <w:r w:rsidR="004402CA">
        <w:t xml:space="preserve"> Description</w:t>
      </w:r>
      <w:r>
        <w:t>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5FCF0B60" w14:textId="77777777" w:rsidR="004402C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>sets up parameters such as</w:t>
      </w:r>
      <w:del w:id="38" w:author="Nick Mitchell" w:date="2020-06-29T14:10:00Z">
        <w:r w:rsidR="00ED0967" w:rsidDel="00833985">
          <w:delText xml:space="preserve"> </w:delText>
        </w:r>
      </w:del>
      <w:r w:rsidR="004402CA">
        <w:t>:</w:t>
      </w:r>
    </w:p>
    <w:p w14:paraId="28212189" w14:textId="2BE5D733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</w:pPr>
      <w:r>
        <w:t>C</w:t>
      </w:r>
      <w:r w:rsidR="00ED0967" w:rsidRPr="00ED0967">
        <w:t>ommand for current transmission</w:t>
      </w:r>
    </w:p>
    <w:p w14:paraId="7BFFB268" w14:textId="07839599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</w:pPr>
      <w:r>
        <w:t>M</w:t>
      </w:r>
      <w:r w:rsidR="00ED0967" w:rsidRPr="00ED0967">
        <w:t>aximum end transmission time</w:t>
      </w:r>
    </w:p>
    <w:p w14:paraId="02685CF9" w14:textId="5E0EC7AD" w:rsidR="00E2062A" w:rsidRDefault="00ED0967" w:rsidP="00CC06F6">
      <w:pPr>
        <w:pStyle w:val="ListParagraph"/>
        <w:numPr>
          <w:ilvl w:val="1"/>
          <w:numId w:val="2"/>
        </w:numPr>
        <w:tabs>
          <w:tab w:val="left" w:pos="709"/>
        </w:tabs>
      </w:pPr>
      <w:r w:rsidRPr="00ED0967">
        <w:t>Next time to transmit</w:t>
      </w:r>
    </w:p>
    <w:p w14:paraId="78C35F4C" w14:textId="1C15E156" w:rsidR="00ED0967" w:rsidRPr="00ED0967" w:rsidRDefault="00ED0967" w:rsidP="00CC06F6">
      <w:pPr>
        <w:pStyle w:val="ListParagraph"/>
        <w:tabs>
          <w:tab w:val="left" w:pos="709"/>
        </w:tabs>
        <w:ind w:left="773"/>
      </w:pP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1A216E9A" w:rsidR="00FC4410" w:rsidRPr="00FC4410" w:rsidDel="00833985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  <w:rPr>
          <w:del w:id="39" w:author="Nick Mitchell" w:date="2020-06-29T14:18:00Z"/>
        </w:rPr>
      </w:pPr>
      <w:del w:id="40" w:author="Nick Mitchell" w:date="2020-06-29T14:18:00Z">
        <w:r w:rsidRPr="00FC4410" w:rsidDel="00833985">
          <w:delText xml:space="preserve">GPS coordinates </w:delText>
        </w:r>
      </w:del>
    </w:p>
    <w:p w14:paraId="0C203BEA" w14:textId="49A4BF73" w:rsidR="00FC4410" w:rsidRPr="00FC4410" w:rsidDel="00124D02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  <w:rPr>
          <w:del w:id="41" w:author="Nick Mitchell" w:date="2020-06-29T13:36:00Z"/>
        </w:rPr>
      </w:pPr>
      <w:commentRangeStart w:id="42"/>
      <w:commentRangeStart w:id="43"/>
      <w:commentRangeStart w:id="44"/>
      <w:del w:id="45" w:author="Nick Mitchell" w:date="2020-06-29T13:36:00Z">
        <w:r w:rsidRPr="00FC4410" w:rsidDel="00124D02">
          <w:delText>Sun Sens</w:delText>
        </w:r>
        <w:r w:rsidR="004402CA" w:rsidDel="00124D02">
          <w:delText>ing (whether it be Photodiodes or sun sensors)</w:delText>
        </w:r>
        <w:r w:rsidRPr="00FC4410" w:rsidDel="00124D02">
          <w:delText xml:space="preserve"> Voltage + Currents</w:delText>
        </w:r>
        <w:commentRangeEnd w:id="42"/>
        <w:r w:rsidR="00C51891" w:rsidDel="00124D02">
          <w:rPr>
            <w:rStyle w:val="CommentReference"/>
          </w:rPr>
          <w:commentReference w:id="42"/>
        </w:r>
        <w:commentRangeEnd w:id="43"/>
        <w:r w:rsidR="0046143D" w:rsidDel="00124D02">
          <w:rPr>
            <w:rStyle w:val="CommentReference"/>
          </w:rPr>
          <w:commentReference w:id="43"/>
        </w:r>
        <w:commentRangeEnd w:id="44"/>
        <w:r w:rsidR="004402CA" w:rsidDel="00124D02">
          <w:rPr>
            <w:rStyle w:val="CommentReference"/>
          </w:rPr>
          <w:commentReference w:id="44"/>
        </w:r>
        <w:r w:rsidRPr="00FC4410" w:rsidDel="00124D02">
          <w:delText xml:space="preserve"> </w:delText>
        </w:r>
      </w:del>
    </w:p>
    <w:p w14:paraId="4BA738BA" w14:textId="6CF84838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  <w:ins w:id="46" w:author="Nick Mitchell" w:date="2020-06-29T14:20:00Z">
        <w:r w:rsidR="00833985">
          <w:t>and currents</w:t>
        </w:r>
      </w:ins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lastRenderedPageBreak/>
        <w:t xml:space="preserve">Temperature Sensors </w:t>
      </w:r>
    </w:p>
    <w:p w14:paraId="29E37995" w14:textId="0B8C18AD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  <w:ins w:id="47" w:author="Nick Mitchell" w:date="2020-06-29T13:36:00Z">
        <w:r w:rsidR="00124D02">
          <w:t>+ currents</w:t>
        </w:r>
      </w:ins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236BDFEE" w14:textId="77A52750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15E20DBE" w14:textId="0F9CCD16" w:rsidR="0035011F" w:rsidRDefault="0035011F" w:rsidP="00DD200F">
      <w:pPr>
        <w:pStyle w:val="ListParagraph"/>
        <w:numPr>
          <w:ilvl w:val="0"/>
          <w:numId w:val="4"/>
        </w:numPr>
        <w:tabs>
          <w:tab w:val="left" w:pos="709"/>
        </w:tabs>
        <w:rPr>
          <w:ins w:id="48" w:author="Nick Mitchell" w:date="2020-06-29T14:18:00Z"/>
        </w:rPr>
      </w:pPr>
      <w:r>
        <w:t>Gyroscope</w:t>
      </w:r>
      <w:r w:rsidR="00C51891">
        <w:t xml:space="preserve"> data</w:t>
      </w:r>
    </w:p>
    <w:p w14:paraId="0D746EE1" w14:textId="7DFD5F0E" w:rsidR="00833985" w:rsidRDefault="00833985" w:rsidP="00DD200F">
      <w:pPr>
        <w:pStyle w:val="ListParagraph"/>
        <w:numPr>
          <w:ilvl w:val="0"/>
          <w:numId w:val="4"/>
        </w:numPr>
        <w:tabs>
          <w:tab w:val="left" w:pos="709"/>
        </w:tabs>
        <w:rPr>
          <w:ins w:id="49" w:author="Nick Mitchell" w:date="2020-06-29T14:19:00Z"/>
        </w:rPr>
      </w:pPr>
      <w:ins w:id="50" w:author="Nick Mitchell" w:date="2020-06-29T14:18:00Z">
        <w:r>
          <w:t xml:space="preserve">Uptime </w:t>
        </w:r>
      </w:ins>
      <w:ins w:id="51" w:author="Nick Mitchell" w:date="2020-06-29T14:19:00Z">
        <w:r>
          <w:t>between last update to the epoch</w:t>
        </w:r>
      </w:ins>
    </w:p>
    <w:p w14:paraId="7C34911F" w14:textId="147B3DD0" w:rsidR="00833985" w:rsidRDefault="00833985" w:rsidP="00DD200F">
      <w:pPr>
        <w:pStyle w:val="ListParagraph"/>
        <w:numPr>
          <w:ilvl w:val="0"/>
          <w:numId w:val="4"/>
        </w:numPr>
        <w:tabs>
          <w:tab w:val="left" w:pos="709"/>
        </w:tabs>
        <w:rPr>
          <w:ins w:id="52" w:author="Nick Mitchell" w:date="2020-06-29T14:19:00Z"/>
        </w:rPr>
      </w:pPr>
      <w:ins w:id="53" w:author="Nick Mitchell" w:date="2020-06-29T14:19:00Z">
        <w:r>
          <w:t xml:space="preserve">Antenna deployment currents </w:t>
        </w:r>
      </w:ins>
    </w:p>
    <w:p w14:paraId="56FF07AA" w14:textId="56BC0442" w:rsidR="00833985" w:rsidRDefault="00833985" w:rsidP="00DD200F">
      <w:pPr>
        <w:pStyle w:val="ListParagraph"/>
        <w:numPr>
          <w:ilvl w:val="0"/>
          <w:numId w:val="4"/>
        </w:numPr>
        <w:tabs>
          <w:tab w:val="left" w:pos="709"/>
        </w:tabs>
      </w:pPr>
      <w:ins w:id="54" w:author="Nick Mitchell" w:date="2020-06-29T14:20:00Z">
        <w:r>
          <w:t>Payload health information (</w:t>
        </w:r>
        <w:proofErr w:type="spellStart"/>
        <w:r>
          <w:t>tbd</w:t>
        </w:r>
        <w:proofErr w:type="spellEnd"/>
        <w:r>
          <w:t xml:space="preserve">) </w:t>
        </w:r>
      </w:ins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55"/>
      <w:proofErr w:type="spellStart"/>
      <w:r>
        <w:t>Etc</w:t>
      </w:r>
      <w:commentRangeEnd w:id="55"/>
      <w:proofErr w:type="spellEnd"/>
      <w:r>
        <w:rPr>
          <w:rStyle w:val="CommentReference"/>
        </w:rPr>
        <w:commentReference w:id="55"/>
      </w:r>
      <w:r>
        <w:t xml:space="preserve">… </w:t>
      </w:r>
    </w:p>
    <w:p w14:paraId="7733FA40" w14:textId="77777777" w:rsidR="00E2062A" w:rsidRDefault="008134DA" w:rsidP="008134DA">
      <w:pPr>
        <w:pStyle w:val="Heading2"/>
      </w:pPr>
      <w:bookmarkStart w:id="56" w:name="_Acknowledge_S-Frame_(ARQ)"/>
      <w:bookmarkEnd w:id="56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0C99A48E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6925AA">
        <w:t xml:space="preserve">or patch </w:t>
      </w:r>
      <w:r w:rsidR="00856D7C">
        <w:t xml:space="preserve">onboard computer </w:t>
      </w:r>
      <w:r w:rsidR="006925AA">
        <w:t>flight software</w:t>
      </w:r>
    </w:p>
    <w:p w14:paraId="270E6F77" w14:textId="2FE55925" w:rsidR="00AA295F" w:rsidRDefault="00AA295F" w:rsidP="0046143D">
      <w:pPr>
        <w:pStyle w:val="ListParagraph"/>
      </w:pPr>
    </w:p>
    <w:p w14:paraId="47736400" w14:textId="2132B0F9" w:rsidR="00ED72F6" w:rsidRDefault="00ED72F6" w:rsidP="00ED72F6">
      <w:pPr>
        <w:pStyle w:val="Heading2"/>
      </w:pPr>
      <w:r>
        <w:t>End Transmission S-Frame:</w:t>
      </w:r>
    </w:p>
    <w:p w14:paraId="30BC08D7" w14:textId="5AD0BFA0" w:rsidR="003D43F0" w:rsidRPr="003D43F0" w:rsidRDefault="003D43F0" w:rsidP="00CC06F6">
      <w:r>
        <w:t xml:space="preserve">There will be 2 types of end transmission S-Frames: </w:t>
      </w:r>
    </w:p>
    <w:p w14:paraId="16D607DA" w14:textId="67D4C8F7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 xml:space="preserve">sed to transmit to the Satellite to end transmission at the end of </w:t>
      </w:r>
      <w:r w:rsidR="003D43F0">
        <w:t>the</w:t>
      </w:r>
      <w:r w:rsidR="00D02792">
        <w:t xml:space="preserve"> </w:t>
      </w:r>
      <w:r w:rsidR="003D43F0">
        <w:t xml:space="preserve">current command. </w:t>
      </w:r>
    </w:p>
    <w:p w14:paraId="54ED6FB5" w14:textId="253C73BD" w:rsidR="003D43F0" w:rsidRDefault="003D43F0" w:rsidP="003D43F0">
      <w:pPr>
        <w:pStyle w:val="ListParagraph"/>
        <w:numPr>
          <w:ilvl w:val="0"/>
          <w:numId w:val="13"/>
        </w:numPr>
      </w:pPr>
      <w:r>
        <w:t xml:space="preserve">Supervisory frame used to transmit to the Satellite to end transmission at the end of a transmission period. This happens when the satellite is no longer in communication range of the groundstation. </w:t>
      </w:r>
    </w:p>
    <w:p w14:paraId="34EC10B3" w14:textId="692EA257" w:rsidR="00BD2546" w:rsidRDefault="00D95ECF" w:rsidP="00BD2546">
      <w:pPr>
        <w:pStyle w:val="Heading1"/>
      </w:pPr>
      <w:r>
        <w:lastRenderedPageBreak/>
        <w:t>Downlink Image</w:t>
      </w:r>
      <w:r w:rsidR="00BD2546">
        <w:t xml:space="preserve"> </w:t>
      </w:r>
      <w:r w:rsidR="004402CA">
        <w:t>Command</w:t>
      </w:r>
      <w:r w:rsidR="00BD2546">
        <w:t>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6975BF4C" w:rsidR="00106188" w:rsidRDefault="00D95ECF" w:rsidP="00106188">
      <w:r>
        <w:rPr>
          <w:noProof/>
        </w:rPr>
        <w:drawing>
          <wp:inline distT="0" distB="0" distL="0" distR="0" wp14:anchorId="257696B5" wp14:editId="4F168689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4505FE47" w:rsidR="00404F01" w:rsidRDefault="00404F01" w:rsidP="00404F01">
      <w:pPr>
        <w:pStyle w:val="ListParagraph"/>
        <w:numPr>
          <w:ilvl w:val="0"/>
          <w:numId w:val="15"/>
        </w:numPr>
      </w:pPr>
      <w:commentRangeStart w:id="57"/>
      <w:commentRangeStart w:id="58"/>
      <w:r>
        <w:t>7x</w:t>
      </w:r>
      <w:commentRangeEnd w:id="57"/>
      <w:r w:rsidR="00C51891">
        <w:rPr>
          <w:rStyle w:val="CommentReference"/>
        </w:rPr>
        <w:commentReference w:id="57"/>
      </w:r>
      <w:commentRangeEnd w:id="58"/>
      <w:r w:rsidR="0046143D">
        <w:rPr>
          <w:rStyle w:val="CommentReference"/>
        </w:rPr>
        <w:commentReference w:id="58"/>
      </w:r>
      <w:r>
        <w:t xml:space="preserve"> </w:t>
      </w:r>
      <w:r w:rsidR="00F2427E">
        <w:t xml:space="preserve"> Camera </w:t>
      </w:r>
      <w:r w:rsidR="00966A66">
        <w:t xml:space="preserve">downlink image </w:t>
      </w:r>
      <w:r>
        <w:t>I-Frame</w:t>
      </w:r>
      <w:r w:rsidR="00DD200F">
        <w:t>s</w:t>
      </w:r>
      <w:r>
        <w:t xml:space="preserve"> </w:t>
      </w:r>
      <w:r w:rsidR="00D54E10">
        <w:t>w</w:t>
      </w:r>
      <w:r>
        <w:t xml:space="preserve"> from satellite to collect </w:t>
      </w:r>
      <w:r w:rsidR="00966A66">
        <w:t xml:space="preserve">payload camera data. </w:t>
      </w:r>
      <w:r>
        <w:t xml:space="preserve"> </w:t>
      </w:r>
    </w:p>
    <w:p w14:paraId="7CD34FD3" w14:textId="5F9CF385" w:rsidR="00966A66" w:rsidRPr="00CC06F6" w:rsidRDefault="00852B2C" w:rsidP="00D95ECF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0A3E98D8" w14:textId="2483EAFD" w:rsidR="00966A66" w:rsidRPr="00CC06F6" w:rsidRDefault="00966A66" w:rsidP="001A1712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>Continue with steps 2 and 3 until done with command or time to transmit runs out.</w:t>
      </w:r>
    </w:p>
    <w:p w14:paraId="32CB8D49" w14:textId="11267FE1" w:rsidR="00D95ECF" w:rsidRDefault="00D95ECF" w:rsidP="00D95ECF">
      <w:pPr>
        <w:pStyle w:val="ListParagraph"/>
        <w:numPr>
          <w:ilvl w:val="0"/>
          <w:numId w:val="15"/>
        </w:numPr>
      </w:pPr>
      <w:r>
        <w:t xml:space="preserve">1x </w:t>
      </w:r>
      <w:commentRangeStart w:id="59"/>
      <w:r>
        <w:t xml:space="preserve">End Command Transmission </w:t>
      </w:r>
      <w:commentRangeEnd w:id="59"/>
      <w:r w:rsidR="00CC06F6">
        <w:rPr>
          <w:rStyle w:val="CommentReference"/>
        </w:rPr>
        <w:commentReference w:id="59"/>
      </w:r>
      <w:r>
        <w:t xml:space="preserve">S-Frame that will end the current command sequence. </w:t>
      </w:r>
    </w:p>
    <w:p w14:paraId="3ADAC10A" w14:textId="5C066E8D" w:rsidR="00ED72F6" w:rsidRDefault="00BD2546" w:rsidP="00BD2546">
      <w:pPr>
        <w:pStyle w:val="Heading1"/>
      </w:pPr>
      <w:r>
        <w:lastRenderedPageBreak/>
        <w:t xml:space="preserve">OBC Update </w:t>
      </w:r>
      <w:r w:rsidR="004402CA">
        <w:t>Command</w:t>
      </w:r>
      <w:r>
        <w:t>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76BBF70C" w:rsidR="00ED72F6" w:rsidRDefault="00D95ECF" w:rsidP="00ED72F6">
      <w:r>
        <w:rPr>
          <w:noProof/>
        </w:rPr>
        <w:drawing>
          <wp:inline distT="0" distB="0" distL="0" distR="0" wp14:anchorId="3B30E200" wp14:editId="734E45AA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113E6DA5" w:rsidR="00852B2C" w:rsidRDefault="00852B2C" w:rsidP="00852B2C">
      <w:pPr>
        <w:pStyle w:val="ListParagraph"/>
        <w:numPr>
          <w:ilvl w:val="0"/>
          <w:numId w:val="16"/>
        </w:numPr>
      </w:pPr>
      <w:commentRangeStart w:id="60"/>
      <w:r>
        <w:t xml:space="preserve">1x Start I-Frame transmitted from ground station to begin a communication sequence </w:t>
      </w:r>
      <w:r w:rsidR="00856D7C">
        <w:t>with OBC patch command</w:t>
      </w:r>
    </w:p>
    <w:p w14:paraId="23011362" w14:textId="243B9DAA" w:rsidR="00D95ECF" w:rsidRDefault="00D95ECF" w:rsidP="00852B2C">
      <w:pPr>
        <w:pStyle w:val="ListParagraph"/>
        <w:numPr>
          <w:ilvl w:val="0"/>
          <w:numId w:val="16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3168B07A" w14:textId="1E7A430E" w:rsidR="00852B2C" w:rsidRDefault="00852B2C" w:rsidP="00852B2C">
      <w:pPr>
        <w:pStyle w:val="ListParagraph"/>
        <w:numPr>
          <w:ilvl w:val="0"/>
          <w:numId w:val="16"/>
        </w:numPr>
      </w:pPr>
      <w:r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536B267C" w14:textId="37DB37D5" w:rsidR="00966A66" w:rsidRDefault="00966A66" w:rsidP="00852B2C">
      <w:pPr>
        <w:pStyle w:val="ListParagraph"/>
        <w:numPr>
          <w:ilvl w:val="0"/>
          <w:numId w:val="16"/>
        </w:numPr>
      </w:pPr>
      <w:r>
        <w:t>Continue with steps 2 and 3 until done with command or time to transmit runs out.</w:t>
      </w:r>
    </w:p>
    <w:p w14:paraId="52C2FE81" w14:textId="7A2E0809" w:rsidR="00D95ECF" w:rsidRDefault="00D95ECF" w:rsidP="00D95ECF">
      <w:pPr>
        <w:pStyle w:val="ListParagraph"/>
        <w:numPr>
          <w:ilvl w:val="0"/>
          <w:numId w:val="16"/>
        </w:numPr>
      </w:pPr>
      <w:r>
        <w:t xml:space="preserve">1x End Command Transmission S-Frame that will end the current command sequence. </w:t>
      </w:r>
      <w:commentRangeEnd w:id="60"/>
      <w:r w:rsidR="00B806D9">
        <w:rPr>
          <w:rStyle w:val="CommentReference"/>
        </w:rPr>
        <w:commentReference w:id="60"/>
      </w:r>
    </w:p>
    <w:p w14:paraId="3D686FED" w14:textId="6A9AACBD" w:rsidR="00D95ECF" w:rsidRDefault="00D95ECF" w:rsidP="00D95ECF">
      <w:r>
        <w:br w:type="page"/>
      </w:r>
    </w:p>
    <w:p w14:paraId="2445A4E6" w14:textId="69DFFB48" w:rsidR="00D95ECF" w:rsidRDefault="00D95ECF" w:rsidP="00D95ECF">
      <w:pPr>
        <w:pStyle w:val="Heading1"/>
      </w:pPr>
      <w:r>
        <w:lastRenderedPageBreak/>
        <w:t xml:space="preserve">Image Acquisition Command: </w:t>
      </w:r>
    </w:p>
    <w:p w14:paraId="1ED3C3D4" w14:textId="77777777" w:rsidR="00D95ECF" w:rsidRPr="00BD2546" w:rsidRDefault="00D95ECF" w:rsidP="00D95ECF">
      <w:pPr>
        <w:pStyle w:val="Heading2"/>
      </w:pPr>
      <w:r>
        <w:t xml:space="preserve">Diagram: </w:t>
      </w:r>
    </w:p>
    <w:p w14:paraId="3D0C5F4D" w14:textId="7CA108C8" w:rsidR="00D95ECF" w:rsidRDefault="00D95ECF" w:rsidP="00D95ECF">
      <w:r>
        <w:rPr>
          <w:noProof/>
        </w:rPr>
        <w:drawing>
          <wp:inline distT="0" distB="0" distL="0" distR="0" wp14:anchorId="3208A14C" wp14:editId="5F66B7AE">
            <wp:extent cx="5943600" cy="335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EB29" w14:textId="77777777" w:rsidR="00D95ECF" w:rsidRDefault="00D95ECF" w:rsidP="00D95ECF">
      <w:pPr>
        <w:pStyle w:val="Heading2"/>
      </w:pPr>
      <w:r>
        <w:t>Description:</w:t>
      </w:r>
    </w:p>
    <w:p w14:paraId="043A43BD" w14:textId="77777777" w:rsidR="00D95ECF" w:rsidRPr="00852B2C" w:rsidRDefault="00D95ECF" w:rsidP="00D95ECF"/>
    <w:p w14:paraId="4A4553D8" w14:textId="0B523CF2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Start I-Frame transmitted from ground station to begin a communication sequence with </w:t>
      </w:r>
      <w:ins w:id="61" w:author="Millpreet Kamboj" w:date="2020-06-26T13:46:00Z">
        <w:r w:rsidR="001136A1">
          <w:t xml:space="preserve">Acquire Image </w:t>
        </w:r>
      </w:ins>
      <w:del w:id="62" w:author="Millpreet Kamboj" w:date="2020-06-26T13:46:00Z">
        <w:r w:rsidDel="001136A1">
          <w:delText xml:space="preserve">OBC patch </w:delText>
        </w:r>
      </w:del>
      <w:r>
        <w:t>command</w:t>
      </w:r>
    </w:p>
    <w:p w14:paraId="60AE696C" w14:textId="77777777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1E0F39EA" w14:textId="32DAFDC0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Image acquisition frame which will detail the next time to image.   </w:t>
      </w:r>
    </w:p>
    <w:p w14:paraId="16457CC1" w14:textId="72366A55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492D8C24" w14:textId="4B7C0C78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End Command Transmission S-Frame that will end the current command sequence. </w:t>
      </w:r>
    </w:p>
    <w:p w14:paraId="51937F6F" w14:textId="77777777" w:rsidR="00D95ECF" w:rsidRDefault="00D95E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1104E" w14:textId="3518ED56" w:rsidR="00966A66" w:rsidRDefault="00966A66" w:rsidP="00966A66">
      <w:pPr>
        <w:pStyle w:val="Heading1"/>
      </w:pPr>
      <w:r>
        <w:lastRenderedPageBreak/>
        <w:t>Telemetry and Housekeeping Data Command:</w:t>
      </w:r>
    </w:p>
    <w:p w14:paraId="0CBB4712" w14:textId="77777777" w:rsidR="00966A66" w:rsidRPr="00BD2546" w:rsidRDefault="00966A66" w:rsidP="00966A66">
      <w:pPr>
        <w:pStyle w:val="Heading2"/>
      </w:pPr>
      <w:r>
        <w:t>Diagram:</w:t>
      </w:r>
    </w:p>
    <w:p w14:paraId="07A24300" w14:textId="455F15F7" w:rsidR="00966A66" w:rsidRDefault="00966A66" w:rsidP="00966A66">
      <w:r>
        <w:rPr>
          <w:noProof/>
        </w:rPr>
        <w:drawing>
          <wp:inline distT="0" distB="0" distL="0" distR="0" wp14:anchorId="07BB9547" wp14:editId="67B41249">
            <wp:extent cx="5943600" cy="388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1915" w14:textId="77777777" w:rsidR="00966A66" w:rsidRDefault="00966A66" w:rsidP="00966A66">
      <w:pPr>
        <w:pStyle w:val="Heading2"/>
      </w:pPr>
      <w:r>
        <w:t>Description:</w:t>
      </w:r>
    </w:p>
    <w:p w14:paraId="1A5C42C7" w14:textId="569EE711" w:rsidR="00966A66" w:rsidRDefault="00966A66" w:rsidP="00966A66">
      <w:pPr>
        <w:pStyle w:val="ListParagraph"/>
        <w:numPr>
          <w:ilvl w:val="0"/>
          <w:numId w:val="19"/>
        </w:numPr>
      </w:pPr>
      <w:r>
        <w:t>1x Start I-Frame transmitted from ground station to begin a communication sequence with a</w:t>
      </w:r>
      <w:del w:id="63" w:author="Millpreet Kamboj" w:date="2020-06-26T13:48:00Z">
        <w:r w:rsidDel="001136A1">
          <w:delText>n</w:delText>
        </w:r>
      </w:del>
      <w:r>
        <w:t xml:space="preserve"> </w:t>
      </w:r>
      <w:ins w:id="64" w:author="Millpreet Kamboj" w:date="2020-06-26T13:48:00Z">
        <w:r w:rsidR="001136A1">
          <w:t xml:space="preserve">telemetry and </w:t>
        </w:r>
      </w:ins>
      <w:del w:id="65" w:author="Millpreet Kamboj" w:date="2020-06-26T13:47:00Z">
        <w:r w:rsidDel="001136A1">
          <w:delText xml:space="preserve">image </w:delText>
        </w:r>
      </w:del>
      <w:del w:id="66" w:author="Millpreet Kamboj" w:date="2020-06-26T13:48:00Z">
        <w:r w:rsidDel="001136A1">
          <w:delText>transmission</w:delText>
        </w:r>
      </w:del>
      <w:ins w:id="67" w:author="Millpreet Kamboj" w:date="2020-06-26T13:48:00Z">
        <w:r w:rsidR="001136A1">
          <w:t>tracking transmission</w:t>
        </w:r>
      </w:ins>
      <w:r>
        <w:t xml:space="preserve"> command (other functionalities work in similar manor)</w:t>
      </w:r>
    </w:p>
    <w:p w14:paraId="607A816A" w14:textId="315D729D" w:rsidR="00966A66" w:rsidRDefault="00966A66" w:rsidP="00966A66">
      <w:pPr>
        <w:pStyle w:val="ListParagraph"/>
        <w:numPr>
          <w:ilvl w:val="0"/>
          <w:numId w:val="19"/>
        </w:numPr>
      </w:pPr>
      <w:commentRangeStart w:id="68"/>
      <w:commentRangeStart w:id="69"/>
      <w:r>
        <w:t>7x</w:t>
      </w:r>
      <w:commentRangeEnd w:id="68"/>
      <w:r>
        <w:rPr>
          <w:rStyle w:val="CommentReference"/>
        </w:rPr>
        <w:commentReference w:id="68"/>
      </w:r>
      <w:commentRangeEnd w:id="69"/>
      <w:r>
        <w:rPr>
          <w:rStyle w:val="CommentReference"/>
        </w:rPr>
        <w:commentReference w:id="69"/>
      </w:r>
      <w:r>
        <w:t xml:space="preserve">  TT&amp;C I-Frames transmitted from satellite to collect housekeeping data.  </w:t>
      </w:r>
    </w:p>
    <w:p w14:paraId="56C3B764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2D5F6925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>Continue with steps 2 and 3 until done with command or time to transmit runs out.</w:t>
      </w:r>
    </w:p>
    <w:p w14:paraId="405186E9" w14:textId="77777777" w:rsidR="00966A66" w:rsidRDefault="00966A66" w:rsidP="00966A66">
      <w:pPr>
        <w:pStyle w:val="ListParagraph"/>
        <w:numPr>
          <w:ilvl w:val="0"/>
          <w:numId w:val="19"/>
        </w:numPr>
      </w:pPr>
      <w:r>
        <w:t xml:space="preserve">1x End Command Transmission S-Frame that will end the current command sequence. </w:t>
      </w:r>
    </w:p>
    <w:p w14:paraId="04AB8117" w14:textId="77777777" w:rsidR="00966A66" w:rsidRDefault="00966A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C8A5C" w14:textId="77C2BBCC" w:rsidR="00F934D2" w:rsidRDefault="00F934D2" w:rsidP="00F934D2">
      <w:pPr>
        <w:pStyle w:val="Heading1"/>
      </w:pPr>
      <w:r>
        <w:lastRenderedPageBreak/>
        <w:t>Stop Communication Command:</w:t>
      </w:r>
    </w:p>
    <w:p w14:paraId="2EF4C57D" w14:textId="77777777" w:rsidR="00F934D2" w:rsidRPr="00BD2546" w:rsidRDefault="00F934D2" w:rsidP="00F934D2">
      <w:pPr>
        <w:pStyle w:val="Heading2"/>
      </w:pPr>
      <w:r>
        <w:t xml:space="preserve">Diagram: </w:t>
      </w:r>
    </w:p>
    <w:p w14:paraId="7F490C9F" w14:textId="421B6A61" w:rsidR="00F934D2" w:rsidRDefault="00F934D2" w:rsidP="00F934D2"/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3CE9D07" w:rsidR="00F934D2" w:rsidRPr="00852B2C" w:rsidRDefault="00D95ECF" w:rsidP="00F934D2">
      <w:r>
        <w:rPr>
          <w:noProof/>
        </w:rPr>
        <w:drawing>
          <wp:inline distT="0" distB="0" distL="0" distR="0" wp14:anchorId="16A8EC7F" wp14:editId="046AD372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17D7" w14:textId="133C0B26" w:rsidR="00F934D2" w:rsidRDefault="00F934D2" w:rsidP="00F934D2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</w:p>
    <w:p w14:paraId="0184657C" w14:textId="3DF58129" w:rsidR="007D3662" w:rsidRPr="007D3662" w:rsidRDefault="007D3662" w:rsidP="007D3662">
      <w:pPr>
        <w:ind w:left="360"/>
        <w:rPr>
          <w:b/>
          <w:bCs/>
        </w:rPr>
      </w:pPr>
      <w:r w:rsidRPr="007D3662">
        <w:rPr>
          <w:b/>
          <w:bCs/>
        </w:rPr>
        <w:t>WILL PERMENANTLY CEASE TRANSMISSION ABILITIES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Millpreet Kamboj" w:date="2020-06-26T13:37:00Z" w:initials="MK">
    <w:p w14:paraId="2C1F4494" w14:textId="3EC3571C" w:rsidR="00D54E10" w:rsidRDefault="00D54E10">
      <w:pPr>
        <w:pStyle w:val="CommentText"/>
      </w:pPr>
      <w:r>
        <w:rPr>
          <w:rStyle w:val="CommentReference"/>
        </w:rPr>
        <w:annotationRef/>
      </w:r>
      <w:r>
        <w:t xml:space="preserve">Below it said “Patch command” wording discrepancies, some places say update some say patch. </w:t>
      </w:r>
      <w:r w:rsidR="00B806D9">
        <w:t xml:space="preserve">Please check comment </w:t>
      </w:r>
      <w:proofErr w:type="gramStart"/>
      <w:r w:rsidR="00B806D9">
        <w:t>in ”OBC</w:t>
      </w:r>
      <w:proofErr w:type="gramEnd"/>
      <w:r w:rsidR="00B806D9">
        <w:t xml:space="preserve"> Update Command” heading</w:t>
      </w:r>
    </w:p>
  </w:comment>
  <w:comment w:id="42" w:author="Alexis Pascual" w:date="2020-06-24T11:25:00Z" w:initials="AP">
    <w:p w14:paraId="66894E24" w14:textId="29EFF4F5" w:rsidR="00C51891" w:rsidRDefault="00C51891">
      <w:pPr>
        <w:pStyle w:val="CommentText"/>
      </w:pPr>
      <w:r>
        <w:rPr>
          <w:rStyle w:val="CommentReference"/>
        </w:rPr>
        <w:annotationRef/>
      </w:r>
      <w:proofErr w:type="gramStart"/>
      <w:r>
        <w:t>I’m</w:t>
      </w:r>
      <w:proofErr w:type="gramEnd"/>
      <w:r>
        <w:t xml:space="preserve"> still unclear whether or not we’re using sun sensors. I was under the impression that we will use the voltages from the solar panel as a pseudo sun sensor</w:t>
      </w:r>
    </w:p>
  </w:comment>
  <w:comment w:id="43" w:author="Millpreet Kamboj" w:date="2020-06-24T12:32:00Z" w:initials="MK">
    <w:p w14:paraId="358DDC47" w14:textId="68FBFD65" w:rsidR="0046143D" w:rsidRDefault="0046143D">
      <w:pPr>
        <w:pStyle w:val="CommentText"/>
      </w:pPr>
      <w:r>
        <w:rPr>
          <w:rStyle w:val="CommentReference"/>
        </w:rPr>
        <w:annotationRef/>
      </w:r>
      <w:r>
        <w:t>TBD</w:t>
      </w:r>
      <w:r w:rsidR="00590BBA">
        <w:t>, will be discussed</w:t>
      </w:r>
    </w:p>
  </w:comment>
  <w:comment w:id="44" w:author="Nick Mitchell" w:date="2020-06-25T17:24:00Z" w:initials="NM">
    <w:p w14:paraId="7F1CD4AE" w14:textId="5FEF9BF0" w:rsidR="004402CA" w:rsidRDefault="004402CA">
      <w:pPr>
        <w:pStyle w:val="CommentText"/>
      </w:pPr>
      <w:r>
        <w:rPr>
          <w:rStyle w:val="CommentReference"/>
        </w:rPr>
        <w:annotationRef/>
      </w:r>
      <w:r>
        <w:t>Fair point, I am unclear too. I feel like ADCS team needed to look at it last year. I have asked Lauren about this on 2020-06-25</w:t>
      </w:r>
    </w:p>
  </w:comment>
  <w:comment w:id="55" w:author="Nick Mitchell" w:date="2020-06-23T16:53:00Z" w:initials="NM">
    <w:p w14:paraId="27B2F741" w14:textId="6C86D426" w:rsidR="00DD200F" w:rsidRDefault="00DD200F">
      <w:pPr>
        <w:pStyle w:val="CommentText"/>
      </w:pPr>
      <w:r>
        <w:rPr>
          <w:rStyle w:val="CommentReference"/>
        </w:rPr>
        <w:annotationRef/>
      </w:r>
      <w:r>
        <w:t xml:space="preserve">If Steven, </w:t>
      </w:r>
      <w:proofErr w:type="gramStart"/>
      <w:r>
        <w:t>Alexis</w:t>
      </w:r>
      <w:proofErr w:type="gramEnd"/>
      <w:r>
        <w:t xml:space="preserve"> or Matt have more feel free to add </w:t>
      </w:r>
    </w:p>
  </w:comment>
  <w:comment w:id="57" w:author="Alexis Pascual" w:date="2020-06-24T11:27:00Z" w:initials="AP">
    <w:p w14:paraId="759524BB" w14:textId="06FF66C7" w:rsidR="00C51891" w:rsidRDefault="00C51891">
      <w:pPr>
        <w:pStyle w:val="CommentText"/>
      </w:pPr>
      <w:r>
        <w:rPr>
          <w:rStyle w:val="CommentReference"/>
        </w:rPr>
        <w:annotationRef/>
      </w:r>
      <w:r>
        <w:t xml:space="preserve">Where did we get the number that </w:t>
      </w:r>
      <w:proofErr w:type="gramStart"/>
      <w:r>
        <w:t>we’re</w:t>
      </w:r>
      <w:proofErr w:type="gramEnd"/>
      <w:r>
        <w:t xml:space="preserve"> only sending 7 frames?</w:t>
      </w:r>
    </w:p>
  </w:comment>
  <w:comment w:id="58" w:author="Millpreet Kamboj" w:date="2020-06-24T12:32:00Z" w:initials="MK">
    <w:p w14:paraId="285E0722" w14:textId="74BE87A4" w:rsidR="0046143D" w:rsidRDefault="0046143D">
      <w:pPr>
        <w:pStyle w:val="CommentText"/>
      </w:pPr>
      <w:r>
        <w:rPr>
          <w:rStyle w:val="CommentReference"/>
        </w:rPr>
        <w:annotationRef/>
      </w:r>
      <w:r>
        <w:t>T</w:t>
      </w:r>
      <w:r w:rsidR="00590BBA">
        <w:t>BD will be discussed</w:t>
      </w:r>
      <w:r w:rsidR="007E4DC5">
        <w:t xml:space="preserve">. 7 frames </w:t>
      </w:r>
      <w:proofErr w:type="gramStart"/>
      <w:r w:rsidR="0049139A">
        <w:t>is</w:t>
      </w:r>
      <w:proofErr w:type="gramEnd"/>
      <w:r w:rsidR="007E4DC5">
        <w:t xml:space="preserve"> not a finalized number</w:t>
      </w:r>
    </w:p>
  </w:comment>
  <w:comment w:id="59" w:author="Millpreet Kamboj" w:date="2020-06-26T12:55:00Z" w:initials="MK">
    <w:p w14:paraId="67B9560D" w14:textId="45E95314" w:rsidR="00CC06F6" w:rsidRDefault="00CC06F6">
      <w:pPr>
        <w:pStyle w:val="CommentText"/>
      </w:pPr>
      <w:r>
        <w:rPr>
          <w:rStyle w:val="CommentReference"/>
        </w:rPr>
        <w:annotationRef/>
      </w:r>
      <w:r>
        <w:t xml:space="preserve">Couldn’t all these last statements realistically be the end of transmission period type of end transmission command?  </w:t>
      </w:r>
    </w:p>
  </w:comment>
  <w:comment w:id="60" w:author="Millpreet Kamboj" w:date="2020-06-26T13:41:00Z" w:initials="MK">
    <w:p w14:paraId="6596BEA2" w14:textId="63717C55" w:rsidR="00B806D9" w:rsidRDefault="00B806D9">
      <w:pPr>
        <w:pStyle w:val="CommentText"/>
      </w:pPr>
      <w:r>
        <w:rPr>
          <w:rStyle w:val="CommentReference"/>
        </w:rPr>
        <w:annotationRef/>
      </w:r>
      <w:r>
        <w:t xml:space="preserve">Patch and update both used in this paragraph, please elaborate. </w:t>
      </w:r>
    </w:p>
  </w:comment>
  <w:comment w:id="68" w:author="Alexis Pascual" w:date="2020-06-24T11:27:00Z" w:initials="AP">
    <w:p w14:paraId="10BB15E3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 xml:space="preserve">Where did we get the number that </w:t>
      </w:r>
      <w:proofErr w:type="gramStart"/>
      <w:r>
        <w:t>we’re</w:t>
      </w:r>
      <w:proofErr w:type="gramEnd"/>
      <w:r>
        <w:t xml:space="preserve"> only sending 7 frames?</w:t>
      </w:r>
    </w:p>
  </w:comment>
  <w:comment w:id="69" w:author="Millpreet Kamboj" w:date="2020-06-24T12:32:00Z" w:initials="MK">
    <w:p w14:paraId="74434FDF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 xml:space="preserve">TBD will be discussed. 7 frames </w:t>
      </w:r>
      <w:proofErr w:type="gramStart"/>
      <w:r>
        <w:t>is</w:t>
      </w:r>
      <w:proofErr w:type="gramEnd"/>
      <w:r>
        <w:t xml:space="preserve"> not a finalized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C1F4494" w15:done="0"/>
  <w15:commentEx w15:paraId="66894E24" w15:done="0"/>
  <w15:commentEx w15:paraId="358DDC47" w15:paraIdParent="66894E24" w15:done="0"/>
  <w15:commentEx w15:paraId="7F1CD4AE" w15:paraIdParent="66894E24" w15:done="0"/>
  <w15:commentEx w15:paraId="27B2F741" w15:done="0"/>
  <w15:commentEx w15:paraId="759524BB" w15:done="1"/>
  <w15:commentEx w15:paraId="285E0722" w15:paraIdParent="759524BB" w15:done="1"/>
  <w15:commentEx w15:paraId="67B9560D" w15:done="0"/>
  <w15:commentEx w15:paraId="6596BEA2" w15:done="0"/>
  <w15:commentEx w15:paraId="10BB15E3" w15:done="1"/>
  <w15:commentEx w15:paraId="74434FDF" w15:paraIdParent="10BB15E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F5C66" w16cex:dateUtc="2020-06-25T21:24:00Z"/>
  <w16cex:commentExtensible w16cex:durableId="229CB1FC" w16cex:dateUtc="2020-06-23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1F4494" w16cid:durableId="22A078B5"/>
  <w16cid:commentId w16cid:paraId="66894E24" w16cid:durableId="229DB6A3"/>
  <w16cid:commentId w16cid:paraId="358DDC47" w16cid:durableId="229DC65D"/>
  <w16cid:commentId w16cid:paraId="7F1CD4AE" w16cid:durableId="229F5C66"/>
  <w16cid:commentId w16cid:paraId="27B2F741" w16cid:durableId="229CB1FC"/>
  <w16cid:commentId w16cid:paraId="759524BB" w16cid:durableId="229DB72E"/>
  <w16cid:commentId w16cid:paraId="285E0722" w16cid:durableId="229DC64E"/>
  <w16cid:commentId w16cid:paraId="67B9560D" w16cid:durableId="22A06EB7"/>
  <w16cid:commentId w16cid:paraId="6596BEA2" w16cid:durableId="22A0796E"/>
  <w16cid:commentId w16cid:paraId="10BB15E3" w16cid:durableId="229F67C9"/>
  <w16cid:commentId w16cid:paraId="74434FDF" w16cid:durableId="229F67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775A2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8E5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F0DFC"/>
    <w:multiLevelType w:val="hybridMultilevel"/>
    <w:tmpl w:val="67C46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662A4C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15"/>
  </w:num>
  <w:num w:numId="11">
    <w:abstractNumId w:val="12"/>
  </w:num>
  <w:num w:numId="12">
    <w:abstractNumId w:val="4"/>
  </w:num>
  <w:num w:numId="13">
    <w:abstractNumId w:val="13"/>
  </w:num>
  <w:num w:numId="14">
    <w:abstractNumId w:val="8"/>
  </w:num>
  <w:num w:numId="15">
    <w:abstractNumId w:val="2"/>
  </w:num>
  <w:num w:numId="16">
    <w:abstractNumId w:val="3"/>
  </w:num>
  <w:num w:numId="17">
    <w:abstractNumId w:val="18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ck Mitchell">
    <w15:presenceInfo w15:providerId="Windows Live" w15:userId="c501ea2206471a76"/>
  </w15:person>
  <w15:person w15:author="Millpreet Kamboj">
    <w15:presenceInfo w15:providerId="None" w15:userId="Millpreet Kamboj"/>
  </w15:person>
  <w15:person w15:author="Alexis Pascual">
    <w15:presenceInfo w15:providerId="AD" w15:userId="S::apascua2@uwo.ca::6ad26501-687a-4424-af61-78f37e080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1136A1"/>
    <w:rsid w:val="00124D02"/>
    <w:rsid w:val="00134057"/>
    <w:rsid w:val="001A034A"/>
    <w:rsid w:val="001A1712"/>
    <w:rsid w:val="0035011F"/>
    <w:rsid w:val="00356C62"/>
    <w:rsid w:val="003D2C8A"/>
    <w:rsid w:val="003D43F0"/>
    <w:rsid w:val="00404F01"/>
    <w:rsid w:val="00426851"/>
    <w:rsid w:val="004402CA"/>
    <w:rsid w:val="0046143D"/>
    <w:rsid w:val="0046424C"/>
    <w:rsid w:val="004814B9"/>
    <w:rsid w:val="0049139A"/>
    <w:rsid w:val="00577245"/>
    <w:rsid w:val="00590995"/>
    <w:rsid w:val="00590BBA"/>
    <w:rsid w:val="005F4190"/>
    <w:rsid w:val="006440F3"/>
    <w:rsid w:val="006769C8"/>
    <w:rsid w:val="006925AA"/>
    <w:rsid w:val="00724D07"/>
    <w:rsid w:val="007D3662"/>
    <w:rsid w:val="007E4DC5"/>
    <w:rsid w:val="008134DA"/>
    <w:rsid w:val="00833985"/>
    <w:rsid w:val="00852B2C"/>
    <w:rsid w:val="00856D7C"/>
    <w:rsid w:val="00966A66"/>
    <w:rsid w:val="00A6395D"/>
    <w:rsid w:val="00AA295F"/>
    <w:rsid w:val="00B02610"/>
    <w:rsid w:val="00B73B80"/>
    <w:rsid w:val="00B806D9"/>
    <w:rsid w:val="00BA50A3"/>
    <w:rsid w:val="00BD2546"/>
    <w:rsid w:val="00C51891"/>
    <w:rsid w:val="00C76E54"/>
    <w:rsid w:val="00CC06F6"/>
    <w:rsid w:val="00D02792"/>
    <w:rsid w:val="00D54B67"/>
    <w:rsid w:val="00D54E10"/>
    <w:rsid w:val="00D95ECF"/>
    <w:rsid w:val="00DD200F"/>
    <w:rsid w:val="00E2062A"/>
    <w:rsid w:val="00ED0967"/>
    <w:rsid w:val="00ED72F6"/>
    <w:rsid w:val="00F2427E"/>
    <w:rsid w:val="00F9064D"/>
    <w:rsid w:val="00F934D2"/>
    <w:rsid w:val="00FB344A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40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A82C-C172-4070-A5F7-81229E24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Nick Mitchell</cp:lastModifiedBy>
  <cp:revision>29</cp:revision>
  <dcterms:created xsi:type="dcterms:W3CDTF">2020-06-23T17:33:00Z</dcterms:created>
  <dcterms:modified xsi:type="dcterms:W3CDTF">2020-06-29T18:22:00Z</dcterms:modified>
</cp:coreProperties>
</file>