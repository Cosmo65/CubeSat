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4324" w14:textId="35B63EC3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321964B" w14:textId="77777777" w:rsidR="00E2062A" w:rsidRPr="00E2062A" w:rsidRDefault="00E2062A" w:rsidP="00E2062A"/>
    <w:p w14:paraId="2A8F8966" w14:textId="5F813121" w:rsidR="00532269" w:rsidRDefault="006925AA" w:rsidP="008134DA">
      <w:pPr>
        <w:pStyle w:val="Heading1"/>
      </w:pPr>
      <w:ins w:id="0" w:author="Alexis Pascual" w:date="2020-06-24T11:40:00Z">
        <w:r>
          <w:t>4</w:t>
        </w:r>
      </w:ins>
      <w:del w:id="1" w:author="Alexis Pascual" w:date="2020-06-24T11:40:00Z">
        <w:r w:rsidR="00590995" w:rsidDel="006925AA">
          <w:delText>3</w:delText>
        </w:r>
      </w:del>
      <w:r w:rsidR="005F4190">
        <w:t xml:space="preserve"> </w:t>
      </w:r>
      <w:del w:id="2" w:author="Alexis Pascual" w:date="2020-06-24T11:35:00Z">
        <w:r w:rsidR="005F4190" w:rsidDel="006925AA">
          <w:delText xml:space="preserve">transfer </w:delText>
        </w:r>
      </w:del>
      <w:r w:rsidR="005F4190">
        <w:t>data transfer modes designed:</w:t>
      </w:r>
    </w:p>
    <w:p w14:paraId="7925E31B" w14:textId="41AE8716" w:rsidR="006925AA" w:rsidRDefault="006925AA" w:rsidP="005F4190">
      <w:pPr>
        <w:pStyle w:val="ListParagraph"/>
        <w:numPr>
          <w:ilvl w:val="0"/>
          <w:numId w:val="1"/>
        </w:numPr>
        <w:tabs>
          <w:tab w:val="left" w:pos="709"/>
        </w:tabs>
        <w:rPr>
          <w:ins w:id="3" w:author="Alexis Pascual" w:date="2020-06-24T11:39:00Z"/>
        </w:rPr>
      </w:pPr>
      <w:ins w:id="4" w:author="Alexis Pascual" w:date="2020-06-24T11:40:00Z">
        <w:r>
          <w:t xml:space="preserve">Download </w:t>
        </w:r>
      </w:ins>
      <w:ins w:id="5" w:author="Alexis Pascual" w:date="2020-06-24T11:39:00Z">
        <w:r>
          <w:t xml:space="preserve">Telemetry and Housekeeping data </w:t>
        </w:r>
      </w:ins>
    </w:p>
    <w:p w14:paraId="5F96D2D6" w14:textId="4D596288" w:rsidR="005F4190" w:rsidRDefault="005F4190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Image </w:t>
      </w:r>
      <w:r w:rsidR="00E2062A">
        <w:t>A</w:t>
      </w:r>
      <w:r>
        <w:t xml:space="preserve">cquisition Sequence </w:t>
      </w:r>
    </w:p>
    <w:p w14:paraId="38235234" w14:textId="0B8598F0" w:rsidR="00E2062A" w:rsidRDefault="005F4190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Update Sequence </w:t>
      </w:r>
    </w:p>
    <w:p w14:paraId="1F48EEA7" w14:textId="71A849E0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Stop all communications (IARU requirement as well) </w:t>
      </w:r>
    </w:p>
    <w:p w14:paraId="3E157566" w14:textId="77777777" w:rsidR="00E2062A" w:rsidRDefault="00E2062A" w:rsidP="008134DA">
      <w:pPr>
        <w:pStyle w:val="Heading1"/>
      </w:pPr>
      <w:r>
        <w:t>Frames: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02685CF9" w14:textId="77777777" w:rsidR="00E2062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>sets up parameters such as c</w:t>
      </w:r>
      <w:r w:rsidR="00ED0967" w:rsidRPr="00ED0967">
        <w:t>ommand for current transmission, maximum end transmission time, Next time to transmit</w:t>
      </w:r>
    </w:p>
    <w:p w14:paraId="78C35F4C" w14:textId="0DC32A57" w:rsidR="00ED0967" w:rsidRPr="00ED0967" w:rsidRDefault="00ED0967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Commands Include: </w:t>
      </w:r>
      <w:r w:rsidRPr="00ED0967">
        <w:t xml:space="preserve">Send image thumbnails, send specific image, apply </w:t>
      </w:r>
      <w:r>
        <w:t>Onboard Computing</w:t>
      </w:r>
      <w:r w:rsidRPr="00ED0967">
        <w:t xml:space="preserve"> patch, capture image</w:t>
      </w:r>
      <w:r w:rsidR="007D3662">
        <w:t>, and stop communication</w:t>
      </w: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115BDC54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GPS coordinates </w:t>
      </w:r>
    </w:p>
    <w:p w14:paraId="0C203BE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6"/>
      <w:commentRangeStart w:id="7"/>
      <w:r w:rsidRPr="00FC4410">
        <w:t>Sun Sensor Voltage + Currents</w:t>
      </w:r>
      <w:commentRangeEnd w:id="6"/>
      <w:r w:rsidR="00C51891">
        <w:rPr>
          <w:rStyle w:val="CommentReference"/>
        </w:rPr>
        <w:commentReference w:id="6"/>
      </w:r>
      <w:commentRangeEnd w:id="7"/>
      <w:r w:rsidR="0046143D">
        <w:rPr>
          <w:rStyle w:val="CommentReference"/>
        </w:rPr>
        <w:commentReference w:id="7"/>
      </w:r>
      <w:r w:rsidRPr="00FC4410">
        <w:t xml:space="preserve"> </w:t>
      </w:r>
    </w:p>
    <w:p w14:paraId="4BA738B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>Magnetorquer current/volt</w:t>
      </w:r>
    </w:p>
    <w:p w14:paraId="236BDFEE" w14:textId="77A52750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15E20DBE" w14:textId="2353F276" w:rsidR="0035011F" w:rsidRDefault="0035011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>Gyroscope</w:t>
      </w:r>
      <w:r w:rsidR="00C51891">
        <w:t xml:space="preserve"> data</w:t>
      </w:r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commentRangeStart w:id="8"/>
      <w:proofErr w:type="spellStart"/>
      <w:r>
        <w:t>Etc</w:t>
      </w:r>
      <w:commentRangeEnd w:id="8"/>
      <w:proofErr w:type="spellEnd"/>
      <w:r>
        <w:rPr>
          <w:rStyle w:val="CommentReference"/>
        </w:rPr>
        <w:commentReference w:id="8"/>
      </w:r>
      <w:r>
        <w:t xml:space="preserve">… </w:t>
      </w:r>
    </w:p>
    <w:p w14:paraId="7733FA40" w14:textId="77777777" w:rsidR="00E2062A" w:rsidRDefault="008134DA" w:rsidP="008134DA">
      <w:pPr>
        <w:pStyle w:val="Heading2"/>
      </w:pPr>
      <w:bookmarkStart w:id="9" w:name="_Acknowledge_S-Frame_(ARQ)"/>
      <w:bookmarkEnd w:id="9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lastRenderedPageBreak/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0C99A48E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6925AA">
        <w:t xml:space="preserve">or patch </w:t>
      </w:r>
      <w:r w:rsidR="00856D7C">
        <w:t xml:space="preserve">onboard computer </w:t>
      </w:r>
      <w:r w:rsidR="006925AA">
        <w:t>flight software</w:t>
      </w:r>
    </w:p>
    <w:p w14:paraId="270E6F77" w14:textId="2FE55925" w:rsidR="00AA295F" w:rsidRDefault="00AA295F" w:rsidP="0046143D">
      <w:pPr>
        <w:pStyle w:val="ListParagraph"/>
      </w:pPr>
    </w:p>
    <w:p w14:paraId="47736400" w14:textId="77777777" w:rsidR="00ED72F6" w:rsidRDefault="00ED72F6" w:rsidP="00ED72F6">
      <w:pPr>
        <w:pStyle w:val="Heading2"/>
      </w:pPr>
      <w:r>
        <w:t>End Transmission S-Frame:</w:t>
      </w:r>
    </w:p>
    <w:p w14:paraId="16D607DA" w14:textId="7816F8E5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>sed to transmit to the Satellite to end transmission at the end of a transmission sequence</w:t>
      </w:r>
    </w:p>
    <w:p w14:paraId="34EC10B3" w14:textId="44C443DB" w:rsidR="00BD2546" w:rsidRDefault="00BD2546" w:rsidP="00BD2546">
      <w:pPr>
        <w:pStyle w:val="Heading1"/>
      </w:pPr>
      <w:r>
        <w:t>Image Acquisition Sequence: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77E746C2" w:rsidR="00106188" w:rsidRDefault="00BD2546" w:rsidP="00106188">
      <w:r w:rsidRPr="00BD2546">
        <w:rPr>
          <w:noProof/>
        </w:rPr>
        <w:drawing>
          <wp:inline distT="0" distB="0" distL="0" distR="0" wp14:anchorId="6FA3FD3A" wp14:editId="337BCA5F">
            <wp:extent cx="5943600" cy="396494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6B4D99F-57D2-48C3-8D76-F18A7D36D5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6B4D99F-57D2-48C3-8D76-F18A7D36D5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lastRenderedPageBreak/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60271D65" w:rsidR="00404F01" w:rsidRDefault="00404F01" w:rsidP="00404F01">
      <w:pPr>
        <w:pStyle w:val="ListParagraph"/>
        <w:numPr>
          <w:ilvl w:val="0"/>
          <w:numId w:val="15"/>
        </w:numPr>
      </w:pPr>
      <w:commentRangeStart w:id="10"/>
      <w:commentRangeStart w:id="11"/>
      <w:r>
        <w:t>7x</w:t>
      </w:r>
      <w:commentRangeEnd w:id="10"/>
      <w:r w:rsidR="00C51891">
        <w:rPr>
          <w:rStyle w:val="CommentReference"/>
        </w:rPr>
        <w:commentReference w:id="10"/>
      </w:r>
      <w:commentRangeEnd w:id="11"/>
      <w:r w:rsidR="0046143D">
        <w:rPr>
          <w:rStyle w:val="CommentReference"/>
        </w:rPr>
        <w:commentReference w:id="11"/>
      </w:r>
      <w:r>
        <w:t xml:space="preserve"> TT&amp;C I-Frame</w:t>
      </w:r>
      <w:r w:rsidR="00DD200F">
        <w:t>s</w:t>
      </w:r>
      <w:r>
        <w:t xml:space="preserve"> transmitted from satellite to collect telemetry, tracking, and command data information </w:t>
      </w:r>
    </w:p>
    <w:p w14:paraId="6A1A27C7" w14:textId="403A3B3C" w:rsidR="00404F01" w:rsidRDefault="00404F01" w:rsidP="00404F01">
      <w:pPr>
        <w:pStyle w:val="ListParagraph"/>
        <w:numPr>
          <w:ilvl w:val="0"/>
          <w:numId w:val="15"/>
        </w:numPr>
      </w:pPr>
      <w:r>
        <w:t>1x acknowledge S-Frame transmitted from ground station to acknowledge received info and request next frame</w:t>
      </w:r>
    </w:p>
    <w:p w14:paraId="14FF5627" w14:textId="4E0D5091" w:rsidR="00404F01" w:rsidRDefault="00404F01" w:rsidP="00404F01">
      <w:pPr>
        <w:pStyle w:val="ListParagraph"/>
        <w:numPr>
          <w:ilvl w:val="0"/>
          <w:numId w:val="15"/>
        </w:numPr>
      </w:pPr>
      <w:r>
        <w:t>7x VR camera I-Frame</w:t>
      </w:r>
      <w:r w:rsidR="00DD200F">
        <w:t>s</w:t>
      </w:r>
      <w:r>
        <w:t xml:space="preserve"> transmitted by satellite </w:t>
      </w:r>
      <w:r w:rsidR="00852B2C">
        <w:t>to retrieve image data on the ground</w:t>
      </w:r>
    </w:p>
    <w:p w14:paraId="63DE4241" w14:textId="448C9965" w:rsidR="00852B2C" w:rsidRDefault="00852B2C" w:rsidP="0069049F">
      <w:pPr>
        <w:pStyle w:val="ListParagraph"/>
        <w:numPr>
          <w:ilvl w:val="0"/>
          <w:numId w:val="15"/>
        </w:num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51A9149F" w14:textId="4FADB5FE" w:rsidR="00852B2C" w:rsidRPr="00BD2546" w:rsidRDefault="00852B2C" w:rsidP="00404F01">
      <w:pPr>
        <w:pStyle w:val="ListParagraph"/>
        <w:numPr>
          <w:ilvl w:val="0"/>
          <w:numId w:val="15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S-Frame</w:t>
      </w:r>
    </w:p>
    <w:p w14:paraId="3ADAC10A" w14:textId="6BC64E17" w:rsidR="00ED72F6" w:rsidRDefault="00BD2546" w:rsidP="00BD2546">
      <w:pPr>
        <w:pStyle w:val="Heading1"/>
      </w:pPr>
      <w:r>
        <w:t>OBC Update Sequence: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041C347D" w:rsidR="00ED72F6" w:rsidRDefault="00BD2546" w:rsidP="00ED72F6">
      <w:r w:rsidRPr="00BD2546">
        <w:rPr>
          <w:noProof/>
        </w:rPr>
        <w:drawing>
          <wp:inline distT="0" distB="0" distL="0" distR="0" wp14:anchorId="2C8F5713" wp14:editId="4047E855">
            <wp:extent cx="5943600" cy="35083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715FA38-31F6-45B8-8F16-0A806F56E9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715FA38-31F6-45B8-8F16-0A806F56E9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7F095E06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Start I-Frame transmitted from ground station to begin a communication sequence </w:t>
      </w:r>
      <w:r w:rsidR="00856D7C">
        <w:t>with OBC patch command</w:t>
      </w:r>
    </w:p>
    <w:p w14:paraId="54F7B0B0" w14:textId="6FD8ABDB" w:rsidR="00852B2C" w:rsidRDefault="00852B2C" w:rsidP="00852B2C">
      <w:pPr>
        <w:pStyle w:val="ListParagraph"/>
        <w:numPr>
          <w:ilvl w:val="0"/>
          <w:numId w:val="16"/>
        </w:numPr>
      </w:pPr>
      <w:r>
        <w:t>7x TT&amp;C I-Frame</w:t>
      </w:r>
      <w:r w:rsidR="00DD200F">
        <w:t>s</w:t>
      </w:r>
      <w:r>
        <w:t xml:space="preserve"> transmitted from satellite to collect telemetry, tracking, a</w:t>
      </w:r>
      <w:bookmarkStart w:id="12" w:name="_GoBack"/>
      <w:bookmarkEnd w:id="12"/>
      <w:r>
        <w:t xml:space="preserve">nd command data information </w:t>
      </w:r>
    </w:p>
    <w:p w14:paraId="3D423E9C" w14:textId="77777777" w:rsidR="00852B2C" w:rsidRDefault="00852B2C" w:rsidP="00852B2C">
      <w:pPr>
        <w:pStyle w:val="ListParagraph"/>
        <w:numPr>
          <w:ilvl w:val="0"/>
          <w:numId w:val="16"/>
        </w:numPr>
      </w:pPr>
      <w:r>
        <w:t>1x acknowledge S-Frame transmitted from ground station to acknowledge received info and request next frame</w:t>
      </w:r>
    </w:p>
    <w:p w14:paraId="3168B07A" w14:textId="6645E0F3" w:rsidR="00852B2C" w:rsidRDefault="00852B2C" w:rsidP="00852B2C">
      <w:pPr>
        <w:pStyle w:val="ListParagraph"/>
        <w:numPr>
          <w:ilvl w:val="0"/>
          <w:numId w:val="16"/>
        </w:numPr>
      </w:pPr>
      <w:r>
        <w:lastRenderedPageBreak/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18470EF1" w14:textId="6B4FF80D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acknowledge S-Frame transmitted from </w:t>
      </w:r>
      <w:r w:rsidR="00856D7C">
        <w:t>satellite</w:t>
      </w:r>
      <w:r>
        <w:t xml:space="preserve">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2EC0AD6C" w14:textId="77E97E3E" w:rsidR="00F934D2" w:rsidRDefault="00852B2C" w:rsidP="00F934D2">
      <w:pPr>
        <w:pStyle w:val="ListParagraph"/>
        <w:numPr>
          <w:ilvl w:val="0"/>
          <w:numId w:val="16"/>
        </w:numPr>
      </w:pPr>
      <w:r>
        <w:t xml:space="preserve">IF “do not send next frame” request is received by the ground station through the </w:t>
      </w:r>
      <w:r w:rsidR="00856D7C">
        <w:t>Acknowledge</w:t>
      </w:r>
      <w:r>
        <w:t xml:space="preserve"> S-Frame then ground station will transmit End Transmission S-Fram</w:t>
      </w:r>
      <w:r w:rsidR="00856D7C">
        <w:t>e</w:t>
      </w:r>
    </w:p>
    <w:p w14:paraId="311C8A5C" w14:textId="799FBFAD" w:rsidR="00F934D2" w:rsidRDefault="00F934D2" w:rsidP="00F934D2">
      <w:pPr>
        <w:pStyle w:val="Heading1"/>
      </w:pPr>
      <w:r>
        <w:t>Stop Communication Command:</w:t>
      </w:r>
    </w:p>
    <w:p w14:paraId="2EF4C57D" w14:textId="77777777" w:rsidR="00F934D2" w:rsidRPr="00BD2546" w:rsidRDefault="00F934D2" w:rsidP="00F934D2">
      <w:pPr>
        <w:pStyle w:val="Heading2"/>
      </w:pPr>
      <w:r>
        <w:t xml:space="preserve">Diagram: </w:t>
      </w:r>
    </w:p>
    <w:p w14:paraId="7F490C9F" w14:textId="75B5BF0A" w:rsidR="00F934D2" w:rsidRDefault="00F934D2" w:rsidP="00F934D2">
      <w:r>
        <w:rPr>
          <w:noProof/>
        </w:rPr>
        <mc:AlternateContent>
          <mc:Choice Requires="wpc">
            <w:drawing>
              <wp:inline distT="0" distB="0" distL="0" distR="0" wp14:anchorId="586EC6BC" wp14:editId="3DEE5A5C">
                <wp:extent cx="6501130" cy="195036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: Rounded Corners 6"/>
                        <wps:cNvSpPr/>
                        <wps:spPr>
                          <a:xfrm>
                            <a:off x="4466079" y="532829"/>
                            <a:ext cx="1548844" cy="65571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D6A4D" w14:textId="5DEE5E29" w:rsidR="00F934D2" w:rsidRDefault="00F934D2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934D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econdary Station</w:t>
                              </w:r>
                            </w:p>
                            <w:p w14:paraId="1C9F372B" w14:textId="6AD67C15" w:rsidR="00F934D2" w:rsidRPr="00F934D2" w:rsidRDefault="00F934D2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Ukpik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80624" y="690898"/>
                            <a:ext cx="967255" cy="3290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8129EA" w14:textId="226D7470" w:rsidR="007D3662" w:rsidRPr="007D3662" w:rsidRDefault="007D3662" w:rsidP="007D366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D3662">
                                <w:rPr>
                                  <w:color w:val="000000" w:themeColor="text1"/>
                                </w:rPr>
                                <w:t>Start I-Frame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4355083" y="532829"/>
                            <a:ext cx="1548844" cy="655717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96323" w14:textId="77777777" w:rsidR="00426851" w:rsidRDefault="00426851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934D2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econdary Station</w:t>
                              </w:r>
                            </w:p>
                            <w:p w14:paraId="594CE3A5" w14:textId="77777777" w:rsidR="00426851" w:rsidRPr="00F934D2" w:rsidRDefault="00426851" w:rsidP="00F934D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Ukpik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475982" y="412202"/>
                            <a:ext cx="1944792" cy="866899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E2A1" w14:textId="77777777" w:rsidR="00426851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Primary Station</w:t>
                              </w:r>
                            </w:p>
                            <w:p w14:paraId="66160544" w14:textId="77777777" w:rsidR="00426851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Western / Other Ground Station</w:t>
                              </w:r>
                            </w:p>
                            <w:p w14:paraId="75D4E62E" w14:textId="77777777" w:rsidR="00426851" w:rsidRPr="00F934D2" w:rsidRDefault="00426851" w:rsidP="00F934D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3847879" y="855308"/>
                            <a:ext cx="507204" cy="5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2" idx="3"/>
                          <a:endCxn id="8" idx="1"/>
                        </wps:cNvCnPr>
                        <wps:spPr>
                          <a:xfrm>
                            <a:off x="2420774" y="845529"/>
                            <a:ext cx="459850" cy="97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EC6BC" id="Canvas 3" o:spid="_x0000_s1026" editas="canvas" style="width:511.9pt;height:153.55pt;mso-position-horizontal-relative:char;mso-position-vertical-relative:line" coordsize="65011,1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11;height:19500;visibility:visible;mso-wrap-style:square" filled="t">
                  <v:fill o:detectmouseclick="t"/>
                  <v:path o:connecttype="none"/>
                </v:shape>
                <v:roundrect id="Rectangle: Rounded Corners 6" o:spid="_x0000_s1028" style="position:absolute;left:44660;top:5328;width:15489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" fillcolor="#ffe599 [1303]" strokecolor="white [3201]" strokeweight="1.5pt">
                  <v:stroke joinstyle="miter"/>
                  <v:textbox>
                    <w:txbxContent>
                      <w:p w14:paraId="509D6A4D" w14:textId="5DEE5E29" w:rsidR="00F934D2" w:rsidRDefault="00F934D2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934D2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econdary Station</w:t>
                        </w:r>
                      </w:p>
                      <w:p w14:paraId="1C9F372B" w14:textId="6AD67C15" w:rsidR="00F934D2" w:rsidRPr="00F934D2" w:rsidRDefault="00F934D2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Ukpik</w:t>
                        </w:r>
                        <w:proofErr w:type="spellEnd"/>
                      </w:p>
                    </w:txbxContent>
                  </v:textbox>
                </v:roundrect>
                <v:rect id="Rectangle 8" o:spid="_x0000_s1029" style="position:absolute;left:28806;top:6908;width:9672;height:3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" fillcolor="#fbe4d5 [661]" strokecolor="#c45911 [2405]" strokeweight="1pt">
                  <v:textbox>
                    <w:txbxContent>
                      <w:p w14:paraId="3A8129EA" w14:textId="226D7470" w:rsidR="007D3662" w:rsidRPr="007D3662" w:rsidRDefault="007D3662" w:rsidP="007D366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D3662">
                          <w:rPr>
                            <w:color w:val="000000" w:themeColor="text1"/>
                          </w:rPr>
                          <w:t>Start I-Frame</w:t>
                        </w:r>
                      </w:p>
                    </w:txbxContent>
                  </v:textbox>
                </v:rect>
                <v:roundrect id="Rectangle: Rounded Corners 11" o:spid="_x0000_s1030" style="position:absolute;left:43550;top:5328;width:15489;height:6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" fillcolor="#ffe599 [1303]" strokecolor="white [3201]" strokeweight="1.5pt">
                  <v:stroke joinstyle="miter"/>
                  <v:textbox>
                    <w:txbxContent>
                      <w:p w14:paraId="0CA96323" w14:textId="77777777" w:rsidR="00426851" w:rsidRDefault="00426851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934D2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econdary Station</w:t>
                        </w:r>
                      </w:p>
                      <w:p w14:paraId="594CE3A5" w14:textId="77777777" w:rsidR="00426851" w:rsidRPr="00F934D2" w:rsidRDefault="00426851" w:rsidP="00F934D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Ukpik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2" o:spid="_x0000_s1031" style="position:absolute;left:4759;top:4122;width:19448;height:8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" fillcolor="#ffe599 [1303]" strokecolor="white [3201]" strokeweight="1.5pt">
                  <v:stroke joinstyle="miter"/>
                  <v:textbox>
                    <w:txbxContent>
                      <w:p w14:paraId="362FE2A1" w14:textId="77777777" w:rsidR="00426851" w:rsidRDefault="00426851" w:rsidP="00F934D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Primary Station</w:t>
                        </w:r>
                      </w:p>
                      <w:p w14:paraId="66160544" w14:textId="77777777" w:rsidR="00426851" w:rsidRDefault="00426851" w:rsidP="00F934D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Western / Other Ground Station</w:t>
                        </w:r>
                      </w:p>
                      <w:p w14:paraId="75D4E62E" w14:textId="77777777" w:rsidR="00426851" w:rsidRPr="00F934D2" w:rsidRDefault="00426851" w:rsidP="00F934D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38478;top:8553;width:5072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4" o:spid="_x0000_s1033" type="#_x0000_t32" style="position:absolute;left:24207;top:8455;width:4599;height: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7777777" w:rsidR="00F934D2" w:rsidRPr="00852B2C" w:rsidRDefault="00F934D2" w:rsidP="00F934D2"/>
    <w:p w14:paraId="6A0217D7" w14:textId="133C0B26" w:rsidR="00F934D2" w:rsidRDefault="00F934D2" w:rsidP="00F934D2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</w:p>
    <w:p w14:paraId="0184657C" w14:textId="3DF58129" w:rsidR="007D3662" w:rsidRPr="007D3662" w:rsidRDefault="007D3662" w:rsidP="007D3662">
      <w:pPr>
        <w:ind w:left="360"/>
        <w:rPr>
          <w:b/>
          <w:bCs/>
        </w:rPr>
      </w:pPr>
      <w:r w:rsidRPr="007D3662">
        <w:rPr>
          <w:b/>
          <w:bCs/>
        </w:rPr>
        <w:t>WILL PERMENANTLY CEASE TRANSMISSION ABILITIES</w:t>
      </w:r>
    </w:p>
    <w:p w14:paraId="4681C95A" w14:textId="77777777" w:rsidR="008134DA" w:rsidRPr="008134DA" w:rsidRDefault="008134DA" w:rsidP="008134DA"/>
    <w:p w14:paraId="7C166007" w14:textId="77777777" w:rsidR="00E2062A" w:rsidRDefault="00E2062A" w:rsidP="005F4190">
      <w:pPr>
        <w:tabs>
          <w:tab w:val="left" w:pos="709"/>
        </w:tabs>
      </w:pPr>
    </w:p>
    <w:sectPr w:rsidR="00E20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Alexis Pascual" w:date="2020-06-24T11:25:00Z" w:initials="AP">
    <w:p w14:paraId="66894E24" w14:textId="29EFF4F5" w:rsidR="00C51891" w:rsidRDefault="00C51891">
      <w:pPr>
        <w:pStyle w:val="CommentText"/>
      </w:pPr>
      <w:r>
        <w:rPr>
          <w:rStyle w:val="CommentReference"/>
        </w:rPr>
        <w:annotationRef/>
      </w:r>
      <w:r>
        <w:t>I’m still unclear whether or not we’re using sun sensors. I was under the impression that we will use the voltages from the solar panel as a pseudo sun sensor</w:t>
      </w:r>
    </w:p>
  </w:comment>
  <w:comment w:id="7" w:author="Millpreet Kamboj" w:date="2020-06-24T12:32:00Z" w:initials="MK">
    <w:p w14:paraId="358DDC47" w14:textId="68FBFD65" w:rsidR="0046143D" w:rsidRDefault="0046143D">
      <w:pPr>
        <w:pStyle w:val="CommentText"/>
      </w:pPr>
      <w:r>
        <w:rPr>
          <w:rStyle w:val="CommentReference"/>
        </w:rPr>
        <w:annotationRef/>
      </w:r>
      <w:r>
        <w:t>TBD</w:t>
      </w:r>
      <w:r w:rsidR="00590BBA">
        <w:t>, will be discussed</w:t>
      </w:r>
    </w:p>
  </w:comment>
  <w:comment w:id="8" w:author="Nick Mitchell" w:date="2020-06-23T16:53:00Z" w:initials="NM">
    <w:p w14:paraId="27B2F741" w14:textId="6C86D426" w:rsidR="00DD200F" w:rsidRDefault="00DD200F">
      <w:pPr>
        <w:pStyle w:val="CommentText"/>
      </w:pPr>
      <w:r>
        <w:rPr>
          <w:rStyle w:val="CommentReference"/>
        </w:rPr>
        <w:annotationRef/>
      </w:r>
      <w:r>
        <w:t xml:space="preserve">If Steven, Alexis or Matt have more feel free to add </w:t>
      </w:r>
    </w:p>
  </w:comment>
  <w:comment w:id="10" w:author="Alexis Pascual" w:date="2020-06-24T11:27:00Z" w:initials="AP">
    <w:p w14:paraId="759524BB" w14:textId="06FF66C7" w:rsidR="00C51891" w:rsidRDefault="00C51891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  <w:comment w:id="11" w:author="Millpreet Kamboj" w:date="2020-06-24T12:32:00Z" w:initials="MK">
    <w:p w14:paraId="285E0722" w14:textId="63229335" w:rsidR="0046143D" w:rsidRDefault="0046143D">
      <w:pPr>
        <w:pStyle w:val="CommentText"/>
      </w:pPr>
      <w:r>
        <w:rPr>
          <w:rStyle w:val="CommentReference"/>
        </w:rPr>
        <w:annotationRef/>
      </w:r>
      <w:r>
        <w:t>T</w:t>
      </w:r>
      <w:r w:rsidR="00590BBA">
        <w:t>BD will be discussed</w:t>
      </w:r>
      <w:r w:rsidR="007E4DC5">
        <w:t xml:space="preserve">. 7 frames </w:t>
      </w:r>
      <w:proofErr w:type="gramStart"/>
      <w:r w:rsidR="007E4DC5">
        <w:t>is</w:t>
      </w:r>
      <w:proofErr w:type="gramEnd"/>
      <w:r w:rsidR="007E4DC5">
        <w:t xml:space="preserve"> not a finalized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894E24" w15:done="0"/>
  <w15:commentEx w15:paraId="358DDC47" w15:paraIdParent="66894E24" w15:done="0"/>
  <w15:commentEx w15:paraId="27B2F741" w15:done="0"/>
  <w15:commentEx w15:paraId="759524BB" w15:done="0"/>
  <w15:commentEx w15:paraId="285E0722" w15:paraIdParent="75952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CB1FC" w16cex:dateUtc="2020-06-23T2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894E24" w16cid:durableId="229DB6A3"/>
  <w16cid:commentId w16cid:paraId="358DDC47" w16cid:durableId="229DC65D"/>
  <w16cid:commentId w16cid:paraId="27B2F741" w16cid:durableId="229CB1FC"/>
  <w16cid:commentId w16cid:paraId="759524BB" w16cid:durableId="229DB72E"/>
  <w16cid:commentId w16cid:paraId="285E0722" w16cid:durableId="229DC6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6FCC7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F0DFC"/>
    <w:multiLevelType w:val="hybridMultilevel"/>
    <w:tmpl w:val="70A4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  <w:num w:numId="16">
    <w:abstractNumId w:val="3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is Pascual">
    <w15:presenceInfo w15:providerId="AD" w15:userId="S::apascua2@uwo.ca::6ad26501-687a-4424-af61-78f37e080bc9"/>
  </w15:person>
  <w15:person w15:author="Millpreet Kamboj">
    <w15:presenceInfo w15:providerId="None" w15:userId="Millpreet Kamboj"/>
  </w15:person>
  <w15:person w15:author="Nick Mitchell">
    <w15:presenceInfo w15:providerId="Windows Live" w15:userId="c501ea2206471a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106188"/>
    <w:rsid w:val="0035011F"/>
    <w:rsid w:val="003D2C8A"/>
    <w:rsid w:val="00404F01"/>
    <w:rsid w:val="00426851"/>
    <w:rsid w:val="0046143D"/>
    <w:rsid w:val="0046424C"/>
    <w:rsid w:val="004814B9"/>
    <w:rsid w:val="00590995"/>
    <w:rsid w:val="00590BBA"/>
    <w:rsid w:val="005F4190"/>
    <w:rsid w:val="006440F3"/>
    <w:rsid w:val="006925AA"/>
    <w:rsid w:val="007D3662"/>
    <w:rsid w:val="007E4DC5"/>
    <w:rsid w:val="008134DA"/>
    <w:rsid w:val="00852B2C"/>
    <w:rsid w:val="00856D7C"/>
    <w:rsid w:val="00AA295F"/>
    <w:rsid w:val="00B73B80"/>
    <w:rsid w:val="00BD2546"/>
    <w:rsid w:val="00C51891"/>
    <w:rsid w:val="00C76E54"/>
    <w:rsid w:val="00D02792"/>
    <w:rsid w:val="00D54B67"/>
    <w:rsid w:val="00DD200F"/>
    <w:rsid w:val="00E2062A"/>
    <w:rsid w:val="00ED0967"/>
    <w:rsid w:val="00ED72F6"/>
    <w:rsid w:val="00F934D2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30E21-2ECE-4797-8D78-467E5464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13</cp:revision>
  <dcterms:created xsi:type="dcterms:W3CDTF">2020-06-23T17:33:00Z</dcterms:created>
  <dcterms:modified xsi:type="dcterms:W3CDTF">2020-06-24T16:38:00Z</dcterms:modified>
</cp:coreProperties>
</file>